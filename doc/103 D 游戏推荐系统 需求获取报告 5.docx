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4871" w14:textId="2A452A57" w:rsidR="00777306" w:rsidRDefault="00334F2A">
      <w:pPr>
        <w:pStyle w:val="Style5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分工：</w:t>
      </w:r>
      <w:proofErr w:type="gramStart"/>
      <w:r w:rsidR="006E6163">
        <w:rPr>
          <w:rFonts w:hint="eastAsia"/>
          <w:sz w:val="24"/>
          <w:szCs w:val="24"/>
          <w:lang w:val="zh-CN"/>
        </w:rPr>
        <w:t>李裕卓</w:t>
      </w:r>
      <w:proofErr w:type="gramEnd"/>
      <w:r w:rsidR="006E6163">
        <w:rPr>
          <w:rFonts w:hint="eastAsia"/>
          <w:sz w:val="24"/>
          <w:szCs w:val="24"/>
          <w:lang w:val="zh-CN"/>
        </w:rPr>
        <w:t>4</w:t>
      </w:r>
      <w:r w:rsidR="006E6163">
        <w:rPr>
          <w:sz w:val="24"/>
          <w:szCs w:val="24"/>
          <w:lang w:val="zh-CN"/>
        </w:rPr>
        <w:t>0</w:t>
      </w:r>
      <w:r w:rsidR="006E6163">
        <w:rPr>
          <w:rFonts w:hint="eastAsia"/>
          <w:sz w:val="24"/>
          <w:szCs w:val="24"/>
          <w:lang w:val="zh-CN"/>
        </w:rPr>
        <w:t>%</w:t>
      </w:r>
      <w:r w:rsidR="006E6163">
        <w:rPr>
          <w:rFonts w:hint="eastAsia"/>
          <w:sz w:val="24"/>
          <w:szCs w:val="24"/>
          <w:lang w:val="zh-CN"/>
        </w:rPr>
        <w:t>，王嘉鋆</w:t>
      </w:r>
      <w:r w:rsidR="006E6163">
        <w:rPr>
          <w:rFonts w:hint="eastAsia"/>
          <w:sz w:val="24"/>
          <w:szCs w:val="24"/>
          <w:lang w:val="zh-CN"/>
        </w:rPr>
        <w:t>3</w:t>
      </w:r>
      <w:r w:rsidR="006E6163">
        <w:rPr>
          <w:sz w:val="24"/>
          <w:szCs w:val="24"/>
          <w:lang w:val="zh-CN"/>
        </w:rPr>
        <w:t>0%</w:t>
      </w:r>
      <w:r w:rsidR="006E6163">
        <w:rPr>
          <w:rFonts w:hint="eastAsia"/>
          <w:sz w:val="24"/>
          <w:szCs w:val="24"/>
          <w:lang w:val="zh-CN"/>
        </w:rPr>
        <w:t>，</w:t>
      </w:r>
      <w:proofErr w:type="gramStart"/>
      <w:r w:rsidR="006E6163">
        <w:rPr>
          <w:rFonts w:hint="eastAsia"/>
          <w:sz w:val="24"/>
          <w:szCs w:val="24"/>
          <w:lang w:val="zh-CN"/>
        </w:rPr>
        <w:t>张修铭</w:t>
      </w:r>
      <w:proofErr w:type="gramEnd"/>
      <w:r w:rsidR="006E6163">
        <w:rPr>
          <w:rFonts w:hint="eastAsia"/>
          <w:sz w:val="24"/>
          <w:szCs w:val="24"/>
          <w:lang w:val="zh-CN"/>
        </w:rPr>
        <w:t>3</w:t>
      </w:r>
      <w:r w:rsidR="006E6163">
        <w:rPr>
          <w:sz w:val="24"/>
          <w:szCs w:val="24"/>
          <w:lang w:val="zh-CN"/>
        </w:rPr>
        <w:t>0</w:t>
      </w:r>
      <w:r w:rsidR="006E6163">
        <w:rPr>
          <w:rFonts w:hint="eastAsia"/>
          <w:sz w:val="24"/>
          <w:szCs w:val="24"/>
          <w:lang w:val="zh-CN"/>
        </w:rPr>
        <w:t>%</w:t>
      </w:r>
    </w:p>
    <w:p w14:paraId="4CFDFCE1" w14:textId="77777777" w:rsidR="00777306" w:rsidRDefault="00334F2A">
      <w:pPr>
        <w:pStyle w:val="Style5"/>
      </w:pPr>
      <w:r>
        <w:rPr>
          <w:lang w:val="zh-CN"/>
        </w:rPr>
        <w:t>目录</w:t>
      </w:r>
    </w:p>
    <w:p w14:paraId="13083C5D" w14:textId="736D6049" w:rsidR="003708DD" w:rsidRDefault="00334F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37914" w:history="1">
        <w:r w:rsidR="003708DD" w:rsidRPr="00FB2E8E">
          <w:rPr>
            <w:rStyle w:val="a4"/>
            <w:noProof/>
          </w:rPr>
          <w:t>1</w:t>
        </w:r>
        <w:r w:rsidR="003708DD" w:rsidRPr="00FB2E8E">
          <w:rPr>
            <w:rStyle w:val="a4"/>
            <w:noProof/>
          </w:rPr>
          <w:t>引言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_Toc148537914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2</w:t>
        </w:r>
        <w:r w:rsidR="003708DD">
          <w:rPr>
            <w:noProof/>
            <w:webHidden/>
          </w:rPr>
          <w:fldChar w:fldCharType="end"/>
        </w:r>
      </w:hyperlink>
    </w:p>
    <w:p w14:paraId="3E0083F1" w14:textId="3E5BDC15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15" w:history="1">
        <w:r w:rsidR="003708DD" w:rsidRPr="00FB2E8E">
          <w:rPr>
            <w:rStyle w:val="a4"/>
            <w:noProof/>
          </w:rPr>
          <w:t>1.1</w:t>
        </w:r>
        <w:r w:rsidR="003708DD" w:rsidRPr="00FB2E8E">
          <w:rPr>
            <w:rStyle w:val="a4"/>
            <w:noProof/>
          </w:rPr>
          <w:t>编写目的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_Toc148537915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2</w:t>
        </w:r>
        <w:r w:rsidR="003708DD">
          <w:rPr>
            <w:noProof/>
            <w:webHidden/>
          </w:rPr>
          <w:fldChar w:fldCharType="end"/>
        </w:r>
      </w:hyperlink>
    </w:p>
    <w:p w14:paraId="34D28B52" w14:textId="6E195E87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16" w:history="1">
        <w:r w:rsidR="003708DD" w:rsidRPr="00FB2E8E">
          <w:rPr>
            <w:rStyle w:val="a4"/>
            <w:noProof/>
          </w:rPr>
          <w:t>1.2</w:t>
        </w:r>
        <w:r w:rsidR="003708DD" w:rsidRPr="00FB2E8E">
          <w:rPr>
            <w:rStyle w:val="a4"/>
            <w:noProof/>
          </w:rPr>
          <w:t>背景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_Toc148537916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2</w:t>
        </w:r>
        <w:r w:rsidR="003708DD">
          <w:rPr>
            <w:noProof/>
            <w:webHidden/>
          </w:rPr>
          <w:fldChar w:fldCharType="end"/>
        </w:r>
      </w:hyperlink>
    </w:p>
    <w:p w14:paraId="0C37894E" w14:textId="2A770779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17" w:history="1">
        <w:r w:rsidR="003708DD" w:rsidRPr="00FB2E8E">
          <w:rPr>
            <w:rStyle w:val="a4"/>
            <w:noProof/>
          </w:rPr>
          <w:t>1.3</w:t>
        </w:r>
        <w:r w:rsidR="003708DD" w:rsidRPr="00FB2E8E">
          <w:rPr>
            <w:rStyle w:val="a4"/>
            <w:noProof/>
          </w:rPr>
          <w:t>定义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_Toc148537917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2</w:t>
        </w:r>
        <w:r w:rsidR="003708DD">
          <w:rPr>
            <w:noProof/>
            <w:webHidden/>
          </w:rPr>
          <w:fldChar w:fldCharType="end"/>
        </w:r>
      </w:hyperlink>
    </w:p>
    <w:p w14:paraId="499B37DF" w14:textId="5B6683B3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18" w:history="1">
        <w:r w:rsidR="003708DD" w:rsidRPr="00FB2E8E">
          <w:rPr>
            <w:rStyle w:val="a4"/>
            <w:noProof/>
          </w:rPr>
          <w:t>1.4</w:t>
        </w:r>
        <w:r w:rsidR="003708DD" w:rsidRPr="00FB2E8E">
          <w:rPr>
            <w:rStyle w:val="a4"/>
            <w:noProof/>
          </w:rPr>
          <w:t>参考资料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_Toc148537918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</w:t>
        </w:r>
        <w:r w:rsidR="003708DD">
          <w:rPr>
            <w:noProof/>
            <w:webHidden/>
          </w:rPr>
          <w:fldChar w:fldCharType="end"/>
        </w:r>
      </w:hyperlink>
    </w:p>
    <w:p w14:paraId="62BB4B3D" w14:textId="64CD6850" w:rsidR="003708D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8537919" w:history="1">
        <w:r w:rsidR="003708DD" w:rsidRPr="00FB2E8E">
          <w:rPr>
            <w:rStyle w:val="a4"/>
            <w:noProof/>
          </w:rPr>
          <w:t>2</w:t>
        </w:r>
        <w:r w:rsidR="003708DD" w:rsidRPr="00FB2E8E">
          <w:rPr>
            <w:rStyle w:val="a4"/>
            <w:noProof/>
          </w:rPr>
          <w:t>任务概述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_Toc148537919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4</w:t>
        </w:r>
        <w:r w:rsidR="003708DD">
          <w:rPr>
            <w:noProof/>
            <w:webHidden/>
          </w:rPr>
          <w:fldChar w:fldCharType="end"/>
        </w:r>
      </w:hyperlink>
    </w:p>
    <w:p w14:paraId="46424C36" w14:textId="0A668AD8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20" w:history="1">
        <w:r w:rsidR="003708DD" w:rsidRPr="00FB2E8E">
          <w:rPr>
            <w:rStyle w:val="a4"/>
            <w:noProof/>
          </w:rPr>
          <w:t>2.1</w:t>
        </w:r>
        <w:r w:rsidR="003708DD" w:rsidRPr="00FB2E8E">
          <w:rPr>
            <w:rStyle w:val="a4"/>
            <w:noProof/>
          </w:rPr>
          <w:t>目标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_Toc148537920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4</w:t>
        </w:r>
        <w:r w:rsidR="003708DD">
          <w:rPr>
            <w:noProof/>
            <w:webHidden/>
          </w:rPr>
          <w:fldChar w:fldCharType="end"/>
        </w:r>
      </w:hyperlink>
    </w:p>
    <w:p w14:paraId="7872806A" w14:textId="0DE430BC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21" w:history="1">
        <w:r w:rsidR="003708DD" w:rsidRPr="00FB2E8E">
          <w:rPr>
            <w:rStyle w:val="a4"/>
            <w:noProof/>
          </w:rPr>
          <w:t>2.2</w:t>
        </w:r>
        <w:r w:rsidR="003708DD" w:rsidRPr="00FB2E8E">
          <w:rPr>
            <w:rStyle w:val="a4"/>
            <w:noProof/>
          </w:rPr>
          <w:t>用户的特点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_Toc148537921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4</w:t>
        </w:r>
        <w:r w:rsidR="003708DD">
          <w:rPr>
            <w:noProof/>
            <w:webHidden/>
          </w:rPr>
          <w:fldChar w:fldCharType="end"/>
        </w:r>
      </w:hyperlink>
    </w:p>
    <w:p w14:paraId="5BB569AD" w14:textId="245AA8A7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22" w:history="1">
        <w:r w:rsidR="003708DD" w:rsidRPr="00FB2E8E">
          <w:rPr>
            <w:rStyle w:val="a4"/>
            <w:noProof/>
          </w:rPr>
          <w:t>2.3</w:t>
        </w:r>
        <w:r w:rsidR="003708DD" w:rsidRPr="00FB2E8E">
          <w:rPr>
            <w:rStyle w:val="a4"/>
            <w:noProof/>
          </w:rPr>
          <w:t>假定和约束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_Toc148537922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4</w:t>
        </w:r>
        <w:r w:rsidR="003708DD">
          <w:rPr>
            <w:noProof/>
            <w:webHidden/>
          </w:rPr>
          <w:fldChar w:fldCharType="end"/>
        </w:r>
      </w:hyperlink>
    </w:p>
    <w:p w14:paraId="59A405C3" w14:textId="72FC1D31" w:rsidR="003708D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8537923" w:history="1">
        <w:r w:rsidR="003708DD" w:rsidRPr="00FB2E8E">
          <w:rPr>
            <w:rStyle w:val="a4"/>
            <w:noProof/>
          </w:rPr>
          <w:t>3</w:t>
        </w:r>
        <w:r w:rsidR="003708DD" w:rsidRPr="00FB2E8E">
          <w:rPr>
            <w:rStyle w:val="a4"/>
            <w:noProof/>
          </w:rPr>
          <w:t>需求规定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_Toc148537923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4</w:t>
        </w:r>
        <w:r w:rsidR="003708DD">
          <w:rPr>
            <w:noProof/>
            <w:webHidden/>
          </w:rPr>
          <w:fldChar w:fldCharType="end"/>
        </w:r>
      </w:hyperlink>
    </w:p>
    <w:p w14:paraId="047DE39C" w14:textId="470CFFCD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24" w:history="1">
        <w:r w:rsidR="003708DD" w:rsidRPr="00FB2E8E">
          <w:rPr>
            <w:rStyle w:val="a4"/>
            <w:noProof/>
          </w:rPr>
          <w:t>3.1</w:t>
        </w:r>
        <w:r w:rsidR="003708DD" w:rsidRPr="00FB2E8E">
          <w:rPr>
            <w:rStyle w:val="a4"/>
            <w:noProof/>
          </w:rPr>
          <w:t>对功能的规定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_Toc148537924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4</w:t>
        </w:r>
        <w:r w:rsidR="003708DD">
          <w:rPr>
            <w:noProof/>
            <w:webHidden/>
          </w:rPr>
          <w:fldChar w:fldCharType="end"/>
        </w:r>
      </w:hyperlink>
    </w:p>
    <w:p w14:paraId="6C917C02" w14:textId="54C9B83D" w:rsidR="003708DD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14:ligatures w14:val="standardContextual"/>
        </w:rPr>
      </w:pPr>
      <w:hyperlink w:anchor="_Toc148537925" w:history="1">
        <w:r w:rsidR="003708DD" w:rsidRPr="00FB2E8E">
          <w:rPr>
            <w:rStyle w:val="a4"/>
            <w:noProof/>
          </w:rPr>
          <w:t xml:space="preserve">3.1.1 </w:t>
        </w:r>
        <w:r w:rsidR="003708DD" w:rsidRPr="00FB2E8E">
          <w:rPr>
            <w:rStyle w:val="a4"/>
            <w:noProof/>
          </w:rPr>
          <w:t>确定参与者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_Toc148537925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8</w:t>
        </w:r>
        <w:r w:rsidR="003708DD">
          <w:rPr>
            <w:noProof/>
            <w:webHidden/>
          </w:rPr>
          <w:fldChar w:fldCharType="end"/>
        </w:r>
      </w:hyperlink>
    </w:p>
    <w:p w14:paraId="244F5C9A" w14:textId="4FE40AB4" w:rsidR="003708DD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14:ligatures w14:val="standardContextual"/>
        </w:rPr>
      </w:pPr>
      <w:hyperlink w:anchor="_Toc148537926" w:history="1">
        <w:r w:rsidR="003708DD" w:rsidRPr="00FB2E8E">
          <w:rPr>
            <w:rStyle w:val="a4"/>
            <w:noProof/>
          </w:rPr>
          <w:t xml:space="preserve">3.1.2 </w:t>
        </w:r>
        <w:r w:rsidR="003708DD" w:rsidRPr="00FB2E8E">
          <w:rPr>
            <w:rStyle w:val="a4"/>
            <w:noProof/>
          </w:rPr>
          <w:t>确定用例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_Toc148537926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8</w:t>
        </w:r>
        <w:r w:rsidR="003708DD">
          <w:rPr>
            <w:noProof/>
            <w:webHidden/>
          </w:rPr>
          <w:fldChar w:fldCharType="end"/>
        </w:r>
      </w:hyperlink>
    </w:p>
    <w:p w14:paraId="13A04DCD" w14:textId="2A26353D" w:rsidR="003708DD" w:rsidRDefault="00000000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14:ligatures w14:val="standardContextual"/>
        </w:rPr>
      </w:pPr>
      <w:hyperlink w:anchor="_Toc148537927" w:history="1">
        <w:r w:rsidR="003708DD" w:rsidRPr="00FB2E8E">
          <w:rPr>
            <w:rStyle w:val="a4"/>
            <w:noProof/>
          </w:rPr>
          <w:t>3.1.3</w:t>
        </w:r>
        <w:r w:rsidR="003708DD">
          <w:rPr>
            <w:rFonts w:asciiTheme="minorHAnsi" w:eastAsiaTheme="minorEastAsia" w:hAnsiTheme="minorHAnsi" w:cstheme="minorBidi"/>
            <w:i w:val="0"/>
            <w:iCs w:val="0"/>
            <w:noProof/>
            <w:szCs w:val="22"/>
            <w14:ligatures w14:val="standardContextual"/>
          </w:rPr>
          <w:tab/>
        </w:r>
        <w:r w:rsidR="003708DD" w:rsidRPr="00FB2E8E">
          <w:rPr>
            <w:rStyle w:val="a4"/>
            <w:noProof/>
          </w:rPr>
          <w:t>用例说明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_Toc148537927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9</w:t>
        </w:r>
        <w:r w:rsidR="003708DD">
          <w:rPr>
            <w:noProof/>
            <w:webHidden/>
          </w:rPr>
          <w:fldChar w:fldCharType="end"/>
        </w:r>
      </w:hyperlink>
    </w:p>
    <w:p w14:paraId="07D55A63" w14:textId="465965BB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28" w:history="1">
        <w:r w:rsidR="003708DD" w:rsidRPr="00FB2E8E">
          <w:rPr>
            <w:rStyle w:val="a4"/>
            <w:noProof/>
          </w:rPr>
          <w:t>3.2</w:t>
        </w:r>
        <w:r w:rsidR="003708DD" w:rsidRPr="00FB2E8E">
          <w:rPr>
            <w:rStyle w:val="a4"/>
            <w:noProof/>
          </w:rPr>
          <w:t>对性能的规定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_Toc148537928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30</w:t>
        </w:r>
        <w:r w:rsidR="003708DD">
          <w:rPr>
            <w:noProof/>
            <w:webHidden/>
          </w:rPr>
          <w:fldChar w:fldCharType="end"/>
        </w:r>
      </w:hyperlink>
    </w:p>
    <w:p w14:paraId="1EF94230" w14:textId="76E41ABD" w:rsidR="003708DD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14:ligatures w14:val="standardContextual"/>
        </w:rPr>
      </w:pPr>
      <w:hyperlink w:anchor="_Toc148537929" w:history="1">
        <w:r w:rsidR="003708DD" w:rsidRPr="00FB2E8E">
          <w:rPr>
            <w:rStyle w:val="a4"/>
            <w:noProof/>
          </w:rPr>
          <w:t>3.2.1</w:t>
        </w:r>
        <w:r w:rsidR="003708DD" w:rsidRPr="00FB2E8E">
          <w:rPr>
            <w:rStyle w:val="a4"/>
            <w:noProof/>
          </w:rPr>
          <w:t>精度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_Toc148537929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30</w:t>
        </w:r>
        <w:r w:rsidR="003708DD">
          <w:rPr>
            <w:noProof/>
            <w:webHidden/>
          </w:rPr>
          <w:fldChar w:fldCharType="end"/>
        </w:r>
      </w:hyperlink>
    </w:p>
    <w:p w14:paraId="5B6CE415" w14:textId="3C281F8F" w:rsidR="003708DD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14:ligatures w14:val="standardContextual"/>
        </w:rPr>
      </w:pPr>
      <w:hyperlink w:anchor="_Toc148537930" w:history="1">
        <w:r w:rsidR="003708DD" w:rsidRPr="00FB2E8E">
          <w:rPr>
            <w:rStyle w:val="a4"/>
            <w:noProof/>
          </w:rPr>
          <w:t>3.2.2</w:t>
        </w:r>
        <w:r w:rsidR="003708DD" w:rsidRPr="00FB2E8E">
          <w:rPr>
            <w:rStyle w:val="a4"/>
            <w:noProof/>
          </w:rPr>
          <w:t>时间特性要求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_Toc148537930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30</w:t>
        </w:r>
        <w:r w:rsidR="003708DD">
          <w:rPr>
            <w:noProof/>
            <w:webHidden/>
          </w:rPr>
          <w:fldChar w:fldCharType="end"/>
        </w:r>
      </w:hyperlink>
    </w:p>
    <w:p w14:paraId="7B76DFC1" w14:textId="37B58492" w:rsidR="003708DD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14:ligatures w14:val="standardContextual"/>
        </w:rPr>
      </w:pPr>
      <w:hyperlink w:anchor="_Toc148537931" w:history="1">
        <w:r w:rsidR="003708DD" w:rsidRPr="00FB2E8E">
          <w:rPr>
            <w:rStyle w:val="a4"/>
            <w:noProof/>
          </w:rPr>
          <w:t>3.2.3</w:t>
        </w:r>
        <w:r w:rsidR="003708DD" w:rsidRPr="00FB2E8E">
          <w:rPr>
            <w:rStyle w:val="a4"/>
            <w:noProof/>
          </w:rPr>
          <w:t>灵活性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_Toc148537931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31</w:t>
        </w:r>
        <w:r w:rsidR="003708DD">
          <w:rPr>
            <w:noProof/>
            <w:webHidden/>
          </w:rPr>
          <w:fldChar w:fldCharType="end"/>
        </w:r>
      </w:hyperlink>
    </w:p>
    <w:p w14:paraId="1A72DF0F" w14:textId="7E392CF2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32" w:history="1">
        <w:r w:rsidR="003708DD" w:rsidRPr="00FB2E8E">
          <w:rPr>
            <w:rStyle w:val="a4"/>
            <w:noProof/>
          </w:rPr>
          <w:t>3.3</w:t>
        </w:r>
        <w:r w:rsidR="003708DD" w:rsidRPr="00FB2E8E">
          <w:rPr>
            <w:rStyle w:val="a4"/>
            <w:noProof/>
          </w:rPr>
          <w:t>输入输出要求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_Toc148537932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31</w:t>
        </w:r>
        <w:r w:rsidR="003708DD">
          <w:rPr>
            <w:noProof/>
            <w:webHidden/>
          </w:rPr>
          <w:fldChar w:fldCharType="end"/>
        </w:r>
      </w:hyperlink>
    </w:p>
    <w:p w14:paraId="43E40450" w14:textId="29C7636F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33" w:history="1">
        <w:r w:rsidR="003708DD" w:rsidRPr="00FB2E8E">
          <w:rPr>
            <w:rStyle w:val="a4"/>
            <w:noProof/>
          </w:rPr>
          <w:t>3.4</w:t>
        </w:r>
        <w:r w:rsidR="003708DD" w:rsidRPr="00FB2E8E">
          <w:rPr>
            <w:rStyle w:val="a4"/>
            <w:noProof/>
          </w:rPr>
          <w:t>数据管理能力要求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_Toc148537933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31</w:t>
        </w:r>
        <w:r w:rsidR="003708DD">
          <w:rPr>
            <w:noProof/>
            <w:webHidden/>
          </w:rPr>
          <w:fldChar w:fldCharType="end"/>
        </w:r>
      </w:hyperlink>
    </w:p>
    <w:p w14:paraId="1D863DF1" w14:textId="1F9A24D7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34" w:history="1">
        <w:r w:rsidR="003708DD" w:rsidRPr="00FB2E8E">
          <w:rPr>
            <w:rStyle w:val="a4"/>
            <w:noProof/>
          </w:rPr>
          <w:t>3.5</w:t>
        </w:r>
        <w:r w:rsidR="003708DD" w:rsidRPr="00FB2E8E">
          <w:rPr>
            <w:rStyle w:val="a4"/>
            <w:noProof/>
          </w:rPr>
          <w:t>故障处理要求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_Toc148537934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31</w:t>
        </w:r>
        <w:r w:rsidR="003708DD">
          <w:rPr>
            <w:noProof/>
            <w:webHidden/>
          </w:rPr>
          <w:fldChar w:fldCharType="end"/>
        </w:r>
      </w:hyperlink>
    </w:p>
    <w:p w14:paraId="420307F7" w14:textId="17E70EE4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35" w:history="1">
        <w:r w:rsidR="003708DD" w:rsidRPr="00FB2E8E">
          <w:rPr>
            <w:rStyle w:val="a4"/>
            <w:noProof/>
          </w:rPr>
          <w:t>3.6</w:t>
        </w:r>
        <w:r w:rsidR="003708DD" w:rsidRPr="00FB2E8E">
          <w:rPr>
            <w:rStyle w:val="a4"/>
            <w:noProof/>
          </w:rPr>
          <w:t>其他专门要求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_Toc148537935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32</w:t>
        </w:r>
        <w:r w:rsidR="003708DD">
          <w:rPr>
            <w:noProof/>
            <w:webHidden/>
          </w:rPr>
          <w:fldChar w:fldCharType="end"/>
        </w:r>
      </w:hyperlink>
    </w:p>
    <w:p w14:paraId="0955582A" w14:textId="5F0A3FAC" w:rsidR="003708D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8537936" w:history="1">
        <w:r w:rsidR="003708DD" w:rsidRPr="00FB2E8E">
          <w:rPr>
            <w:rStyle w:val="a4"/>
            <w:noProof/>
          </w:rPr>
          <w:t>4</w:t>
        </w:r>
        <w:r w:rsidR="003708DD" w:rsidRPr="00FB2E8E">
          <w:rPr>
            <w:rStyle w:val="a4"/>
            <w:noProof/>
          </w:rPr>
          <w:t>运行环境规定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_Toc148537936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32</w:t>
        </w:r>
        <w:r w:rsidR="003708DD">
          <w:rPr>
            <w:noProof/>
            <w:webHidden/>
          </w:rPr>
          <w:fldChar w:fldCharType="end"/>
        </w:r>
      </w:hyperlink>
    </w:p>
    <w:p w14:paraId="2A23F709" w14:textId="46C9BCBF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37" w:history="1">
        <w:r w:rsidR="003708DD" w:rsidRPr="00FB2E8E">
          <w:rPr>
            <w:rStyle w:val="a4"/>
            <w:noProof/>
          </w:rPr>
          <w:t>4.1</w:t>
        </w:r>
        <w:r w:rsidR="003708DD" w:rsidRPr="00FB2E8E">
          <w:rPr>
            <w:rStyle w:val="a4"/>
            <w:noProof/>
          </w:rPr>
          <w:t>设备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_Toc148537937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32</w:t>
        </w:r>
        <w:r w:rsidR="003708DD">
          <w:rPr>
            <w:noProof/>
            <w:webHidden/>
          </w:rPr>
          <w:fldChar w:fldCharType="end"/>
        </w:r>
      </w:hyperlink>
    </w:p>
    <w:p w14:paraId="40C8DB74" w14:textId="3DA4FBCC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38" w:history="1">
        <w:r w:rsidR="003708DD" w:rsidRPr="00FB2E8E">
          <w:rPr>
            <w:rStyle w:val="a4"/>
            <w:noProof/>
          </w:rPr>
          <w:t>4.2</w:t>
        </w:r>
        <w:r w:rsidR="003708DD" w:rsidRPr="00FB2E8E">
          <w:rPr>
            <w:rStyle w:val="a4"/>
            <w:noProof/>
          </w:rPr>
          <w:t>支持软件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_Toc148537938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32</w:t>
        </w:r>
        <w:r w:rsidR="003708DD">
          <w:rPr>
            <w:noProof/>
            <w:webHidden/>
          </w:rPr>
          <w:fldChar w:fldCharType="end"/>
        </w:r>
      </w:hyperlink>
    </w:p>
    <w:p w14:paraId="7497BA0B" w14:textId="0492DB91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39" w:history="1">
        <w:r w:rsidR="003708DD" w:rsidRPr="00FB2E8E">
          <w:rPr>
            <w:rStyle w:val="a4"/>
            <w:noProof/>
          </w:rPr>
          <w:t>4.3</w:t>
        </w:r>
        <w:r w:rsidR="003708DD" w:rsidRPr="00FB2E8E">
          <w:rPr>
            <w:rStyle w:val="a4"/>
            <w:noProof/>
          </w:rPr>
          <w:t>接口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_Toc148537939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32</w:t>
        </w:r>
        <w:r w:rsidR="003708DD">
          <w:rPr>
            <w:noProof/>
            <w:webHidden/>
          </w:rPr>
          <w:fldChar w:fldCharType="end"/>
        </w:r>
      </w:hyperlink>
    </w:p>
    <w:p w14:paraId="7BC92E14" w14:textId="5FC790FC" w:rsidR="003708DD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  <w14:ligatures w14:val="standardContextual"/>
        </w:rPr>
      </w:pPr>
      <w:hyperlink w:anchor="_Toc148537940" w:history="1">
        <w:r w:rsidR="003708DD" w:rsidRPr="00FB2E8E">
          <w:rPr>
            <w:rStyle w:val="a4"/>
            <w:noProof/>
          </w:rPr>
          <w:t>4.4</w:t>
        </w:r>
        <w:r w:rsidR="003708DD" w:rsidRPr="00FB2E8E">
          <w:rPr>
            <w:rStyle w:val="a4"/>
            <w:noProof/>
          </w:rPr>
          <w:t>控制</w:t>
        </w:r>
        <w:r w:rsidR="003708DD">
          <w:rPr>
            <w:noProof/>
            <w:webHidden/>
          </w:rPr>
          <w:tab/>
        </w:r>
        <w:r w:rsidR="003708DD">
          <w:rPr>
            <w:noProof/>
            <w:webHidden/>
          </w:rPr>
          <w:fldChar w:fldCharType="begin"/>
        </w:r>
        <w:r w:rsidR="003708DD">
          <w:rPr>
            <w:noProof/>
            <w:webHidden/>
          </w:rPr>
          <w:instrText xml:space="preserve"> PAGEREF _Toc148537940 \h </w:instrText>
        </w:r>
        <w:r w:rsidR="003708DD">
          <w:rPr>
            <w:noProof/>
            <w:webHidden/>
          </w:rPr>
        </w:r>
        <w:r w:rsidR="003708DD">
          <w:rPr>
            <w:noProof/>
            <w:webHidden/>
          </w:rPr>
          <w:fldChar w:fldCharType="separate"/>
        </w:r>
        <w:r w:rsidR="003708DD">
          <w:rPr>
            <w:noProof/>
            <w:webHidden/>
          </w:rPr>
          <w:t>33</w:t>
        </w:r>
        <w:r w:rsidR="003708DD">
          <w:rPr>
            <w:noProof/>
            <w:webHidden/>
          </w:rPr>
          <w:fldChar w:fldCharType="end"/>
        </w:r>
      </w:hyperlink>
    </w:p>
    <w:p w14:paraId="5EA7D58D" w14:textId="6FF9BFA8" w:rsidR="00777306" w:rsidRDefault="00334F2A">
      <w:r>
        <w:rPr>
          <w:b/>
          <w:bCs/>
          <w:lang w:val="zh-CN"/>
        </w:rPr>
        <w:fldChar w:fldCharType="end"/>
      </w:r>
    </w:p>
    <w:p w14:paraId="67B87B3B" w14:textId="77777777" w:rsidR="00777306" w:rsidRDefault="00777306">
      <w:pPr>
        <w:spacing w:line="360" w:lineRule="auto"/>
        <w:jc w:val="center"/>
        <w:rPr>
          <w:b/>
          <w:bCs/>
          <w:sz w:val="44"/>
        </w:rPr>
        <w:sectPr w:rsidR="007773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5C6DB0" w14:textId="77777777" w:rsidR="00777306" w:rsidRDefault="00334F2A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</w:t>
      </w:r>
    </w:p>
    <w:p w14:paraId="13E8B7F5" w14:textId="77777777" w:rsidR="00777306" w:rsidRDefault="00334F2A">
      <w:pPr>
        <w:pStyle w:val="1"/>
        <w:spacing w:line="360" w:lineRule="auto"/>
      </w:pPr>
      <w:bookmarkStart w:id="0" w:name="_Toc430813078"/>
      <w:bookmarkStart w:id="1" w:name="_Toc148537914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</w:p>
    <w:p w14:paraId="61E5DC43" w14:textId="77777777" w:rsidR="00777306" w:rsidRDefault="00334F2A">
      <w:pPr>
        <w:pStyle w:val="2"/>
        <w:spacing w:line="360" w:lineRule="auto"/>
      </w:pPr>
      <w:bookmarkStart w:id="2" w:name="_Toc430813079"/>
      <w:bookmarkStart w:id="3" w:name="_Toc14853791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4359CE20" w14:textId="297F6FA8" w:rsidR="00C200B2" w:rsidRDefault="00C200B2" w:rsidP="00C200B2">
      <w:pPr>
        <w:spacing w:line="360" w:lineRule="auto"/>
        <w:ind w:firstLineChars="200" w:firstLine="420"/>
      </w:pPr>
      <w:bookmarkStart w:id="4" w:name="_Toc430813080"/>
      <w:proofErr w:type="gramStart"/>
      <w:r>
        <w:rPr>
          <w:rFonts w:hint="eastAsia"/>
        </w:rPr>
        <w:t>本</w:t>
      </w:r>
      <w:r w:rsidRPr="00C200B2">
        <w:t>需求</w:t>
      </w:r>
      <w:proofErr w:type="gramEnd"/>
      <w:r w:rsidRPr="00C200B2">
        <w:t>获取报告的目的是在软件开发者和用户之间建立共同的理解，以便于进行理解和交流。它反映了用户问题的结构，可以作为软件开发工作的基础和依据，并作为确认测试和验收的依据。</w:t>
      </w:r>
    </w:p>
    <w:p w14:paraId="6745825B" w14:textId="77777777" w:rsidR="00C200B2" w:rsidRPr="00C200B2" w:rsidRDefault="00C200B2" w:rsidP="00C200B2">
      <w:pPr>
        <w:spacing w:line="360" w:lineRule="auto"/>
        <w:ind w:firstLineChars="200" w:firstLine="420"/>
      </w:pPr>
      <w:r w:rsidRPr="00C200B2">
        <w:t>预期读者</w:t>
      </w:r>
      <w:r>
        <w:rPr>
          <w:rFonts w:hint="eastAsia"/>
        </w:rPr>
        <w:t>：</w:t>
      </w:r>
      <w:r w:rsidRPr="00C200B2">
        <w:t>软件设计者和测试者</w:t>
      </w:r>
      <w:r w:rsidRPr="00C200B2">
        <w:rPr>
          <w:rFonts w:hint="eastAsia"/>
        </w:rPr>
        <w:t>。</w:t>
      </w:r>
    </w:p>
    <w:p w14:paraId="2DA94610" w14:textId="70A6CA00" w:rsidR="00777306" w:rsidRDefault="00C200B2">
      <w:pPr>
        <w:pStyle w:val="2"/>
        <w:spacing w:line="360" w:lineRule="auto"/>
      </w:pPr>
      <w:bookmarkStart w:id="5" w:name="_Toc148537916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14:paraId="51F1AABB" w14:textId="77777777" w:rsidR="00777306" w:rsidRDefault="00334F2A">
      <w:pPr>
        <w:ind w:firstLine="420"/>
      </w:pPr>
      <w:r>
        <w:rPr>
          <w:rFonts w:hint="eastAsia"/>
        </w:rPr>
        <w:t>说明：</w:t>
      </w:r>
    </w:p>
    <w:p w14:paraId="3F2F9662" w14:textId="790F3CD5" w:rsidR="00777306" w:rsidRDefault="00334F2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待开发的软件系统的名称：基于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C200B2">
        <w:rPr>
          <w:rFonts w:hint="eastAsia"/>
        </w:rPr>
        <w:t>游戏推荐</w:t>
      </w:r>
      <w:r>
        <w:rPr>
          <w:rFonts w:hint="eastAsia"/>
        </w:rPr>
        <w:t>系统；</w:t>
      </w:r>
    </w:p>
    <w:p w14:paraId="1FA90E43" w14:textId="1FEC415A" w:rsidR="00777306" w:rsidRDefault="00334F2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本项目的任务提出者：</w:t>
      </w:r>
      <w:r w:rsidR="00616546">
        <w:rPr>
          <w:rFonts w:hint="eastAsia"/>
        </w:rPr>
        <w:t>李裕卓、王嘉鋆、张修铭</w:t>
      </w:r>
      <w:r>
        <w:rPr>
          <w:rFonts w:hint="eastAsia"/>
        </w:rPr>
        <w:t>；</w:t>
      </w:r>
    </w:p>
    <w:p w14:paraId="3394DFF4" w14:textId="7ACB0464" w:rsidR="00777306" w:rsidRDefault="00334F2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本项目的任务开发者：</w:t>
      </w:r>
      <w:r w:rsidR="00616546">
        <w:rPr>
          <w:rFonts w:hint="eastAsia"/>
        </w:rPr>
        <w:t>李裕卓、王嘉鋆、张修铭</w:t>
      </w:r>
      <w:r>
        <w:rPr>
          <w:rFonts w:hint="eastAsia"/>
        </w:rPr>
        <w:t>；</w:t>
      </w:r>
    </w:p>
    <w:p w14:paraId="716075A5" w14:textId="20E56198" w:rsidR="00777306" w:rsidRDefault="00334F2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用户：具有使用</w:t>
      </w:r>
      <w:r w:rsidR="002F6AA8">
        <w:rPr>
          <w:rFonts w:hint="eastAsia"/>
        </w:rPr>
        <w:t>游戏推荐系统</w:t>
      </w:r>
      <w:r>
        <w:rPr>
          <w:rFonts w:hint="eastAsia"/>
        </w:rPr>
        <w:t>需求的人及管理者；</w:t>
      </w:r>
    </w:p>
    <w:p w14:paraId="1C8E2B43" w14:textId="77777777" w:rsidR="00777306" w:rsidRDefault="00334F2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实现该软件的计算中心或计算机网络：南京航空航天大学计算中心；</w:t>
      </w:r>
    </w:p>
    <w:p w14:paraId="151E679C" w14:textId="77777777" w:rsidR="00777306" w:rsidRDefault="00334F2A">
      <w:pPr>
        <w:pStyle w:val="2"/>
        <w:spacing w:line="360" w:lineRule="auto"/>
      </w:pPr>
      <w:bookmarkStart w:id="6" w:name="_Toc430813081"/>
      <w:bookmarkStart w:id="7" w:name="_Toc148537917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14:paraId="794193FF" w14:textId="564DC86E" w:rsidR="00642376" w:rsidRPr="00642376" w:rsidRDefault="00642376" w:rsidP="0064237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定义的名称及其说明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777306" w14:paraId="1F7870E2" w14:textId="77777777">
        <w:tc>
          <w:tcPr>
            <w:tcW w:w="2235" w:type="dxa"/>
            <w:shd w:val="clear" w:color="auto" w:fill="auto"/>
          </w:tcPr>
          <w:p w14:paraId="4A797CF9" w14:textId="77777777" w:rsidR="00777306" w:rsidRDefault="00334F2A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287" w:type="dxa"/>
            <w:shd w:val="clear" w:color="auto" w:fill="auto"/>
          </w:tcPr>
          <w:p w14:paraId="31BC4A3A" w14:textId="77777777" w:rsidR="00777306" w:rsidRDefault="00334F2A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7306" w14:paraId="6774FEE5" w14:textId="77777777">
        <w:tc>
          <w:tcPr>
            <w:tcW w:w="2235" w:type="dxa"/>
            <w:shd w:val="clear" w:color="auto" w:fill="auto"/>
          </w:tcPr>
          <w:p w14:paraId="6A8F5176" w14:textId="77777777" w:rsidR="00777306" w:rsidRDefault="00334F2A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6287" w:type="dxa"/>
            <w:shd w:val="clear" w:color="auto" w:fill="auto"/>
          </w:tcPr>
          <w:p w14:paraId="17350106" w14:textId="77777777" w:rsidR="00777306" w:rsidRDefault="00334F2A">
            <w:pPr>
              <w:spacing w:line="360" w:lineRule="auto"/>
              <w:jc w:val="left"/>
            </w:pPr>
            <w:r>
              <w:rPr>
                <w:rFonts w:hint="eastAsia"/>
              </w:rPr>
              <w:t>用户注册时登记的用户名及密码</w:t>
            </w:r>
          </w:p>
        </w:tc>
      </w:tr>
      <w:tr w:rsidR="00777306" w14:paraId="536BC32F" w14:textId="77777777">
        <w:tc>
          <w:tcPr>
            <w:tcW w:w="2235" w:type="dxa"/>
            <w:shd w:val="clear" w:color="auto" w:fill="auto"/>
          </w:tcPr>
          <w:p w14:paraId="0E638E7B" w14:textId="77777777" w:rsidR="00777306" w:rsidRDefault="00334F2A">
            <w:pPr>
              <w:spacing w:line="360" w:lineRule="auto"/>
              <w:jc w:val="left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6287" w:type="dxa"/>
            <w:shd w:val="clear" w:color="auto" w:fill="auto"/>
          </w:tcPr>
          <w:p w14:paraId="1C5DBEC1" w14:textId="398D7BEE" w:rsidR="00777306" w:rsidRDefault="00334F2A">
            <w:pPr>
              <w:spacing w:line="360" w:lineRule="auto"/>
              <w:jc w:val="left"/>
            </w:pPr>
            <w:r>
              <w:rPr>
                <w:rFonts w:hint="eastAsia"/>
              </w:rPr>
              <w:t>分为管理员</w:t>
            </w:r>
            <w:r w:rsidR="002F6AA8">
              <w:rPr>
                <w:rFonts w:hint="eastAsia"/>
              </w:rPr>
              <w:t>、</w:t>
            </w:r>
            <w:r w:rsidR="00275CAC">
              <w:rPr>
                <w:rFonts w:hint="eastAsia"/>
              </w:rPr>
              <w:t>游戏推荐家</w:t>
            </w:r>
            <w:r w:rsidR="00E36B66">
              <w:rPr>
                <w:rFonts w:hint="eastAsia"/>
              </w:rPr>
              <w:t>、普通用</w:t>
            </w:r>
            <w:r w:rsidR="002F6AA8">
              <w:rPr>
                <w:rFonts w:hint="eastAsia"/>
              </w:rPr>
              <w:t>户</w:t>
            </w:r>
          </w:p>
        </w:tc>
      </w:tr>
      <w:tr w:rsidR="00777306" w14:paraId="36DA2FA5" w14:textId="77777777">
        <w:tc>
          <w:tcPr>
            <w:tcW w:w="2235" w:type="dxa"/>
            <w:shd w:val="clear" w:color="auto" w:fill="auto"/>
          </w:tcPr>
          <w:p w14:paraId="682BD071" w14:textId="77777777" w:rsidR="00777306" w:rsidRDefault="00334F2A">
            <w:pPr>
              <w:spacing w:line="360" w:lineRule="auto"/>
              <w:jc w:val="left"/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6287" w:type="dxa"/>
            <w:shd w:val="clear" w:color="auto" w:fill="auto"/>
          </w:tcPr>
          <w:p w14:paraId="73E86E3E" w14:textId="3395F7D9" w:rsidR="00777306" w:rsidRDefault="00275CAC">
            <w:pPr>
              <w:spacing w:line="360" w:lineRule="auto"/>
              <w:jc w:val="left"/>
            </w:pPr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推荐家</w:t>
            </w:r>
            <w:proofErr w:type="gramEnd"/>
            <w:r w:rsidR="00865E7A">
              <w:rPr>
                <w:rFonts w:hint="eastAsia"/>
              </w:rPr>
              <w:t>和</w:t>
            </w:r>
            <w:r w:rsidR="002F6AA8">
              <w:rPr>
                <w:rFonts w:hint="eastAsia"/>
              </w:rPr>
              <w:t>普通用户</w:t>
            </w:r>
            <w:r w:rsidR="00334F2A">
              <w:rPr>
                <w:rFonts w:hint="eastAsia"/>
              </w:rPr>
              <w:t>可通过该模块对自己的信息进行增加、查询、修改、删除操作，</w:t>
            </w:r>
            <w:r w:rsidR="00334F2A">
              <w:rPr>
                <w:rFonts w:hint="eastAsia"/>
                <w:color w:val="000000" w:themeColor="text1"/>
              </w:rPr>
              <w:t>分别对应注册、登陆、修改</w:t>
            </w:r>
            <w:r w:rsidR="002F6AA8">
              <w:rPr>
                <w:rFonts w:hint="eastAsia"/>
                <w:color w:val="000000" w:themeColor="text1"/>
              </w:rPr>
              <w:t>和注销用户信息</w:t>
            </w:r>
            <w:r w:rsidR="00891D8C">
              <w:rPr>
                <w:rFonts w:hint="eastAsia"/>
              </w:rPr>
              <w:t>；</w:t>
            </w:r>
            <w:r w:rsidR="00334F2A">
              <w:rPr>
                <w:rFonts w:hint="eastAsia"/>
              </w:rPr>
              <w:t>管理员拥有对全员的信息进行各项操作的权限</w:t>
            </w:r>
          </w:p>
        </w:tc>
      </w:tr>
      <w:tr w:rsidR="005018AF" w14:paraId="1122164A" w14:textId="77777777">
        <w:tc>
          <w:tcPr>
            <w:tcW w:w="2235" w:type="dxa"/>
            <w:shd w:val="clear" w:color="auto" w:fill="auto"/>
          </w:tcPr>
          <w:p w14:paraId="790BA515" w14:textId="3B5EC387" w:rsidR="005018AF" w:rsidRDefault="005018AF">
            <w:pPr>
              <w:spacing w:line="360" w:lineRule="auto"/>
              <w:jc w:val="left"/>
            </w:pPr>
            <w:r>
              <w:rPr>
                <w:rFonts w:hint="eastAsia"/>
              </w:rPr>
              <w:t>查询游戏信息</w:t>
            </w:r>
          </w:p>
        </w:tc>
        <w:tc>
          <w:tcPr>
            <w:tcW w:w="6287" w:type="dxa"/>
            <w:shd w:val="clear" w:color="auto" w:fill="auto"/>
          </w:tcPr>
          <w:p w14:paraId="4EC90718" w14:textId="63BDBDF1" w:rsidR="005018AF" w:rsidRDefault="005018AF">
            <w:pPr>
              <w:spacing w:line="360" w:lineRule="auto"/>
              <w:jc w:val="left"/>
            </w:pPr>
            <w:r>
              <w:rPr>
                <w:rFonts w:hint="eastAsia"/>
              </w:rPr>
              <w:t>用户、游戏推荐家、管理员通过查询游戏用例来在系统中查询游戏信息</w:t>
            </w:r>
          </w:p>
        </w:tc>
      </w:tr>
      <w:tr w:rsidR="00506401" w14:paraId="7A9ECB0A" w14:textId="77777777">
        <w:tc>
          <w:tcPr>
            <w:tcW w:w="2235" w:type="dxa"/>
            <w:shd w:val="clear" w:color="auto" w:fill="auto"/>
          </w:tcPr>
          <w:p w14:paraId="6B628ECD" w14:textId="753E27A4" w:rsidR="00506401" w:rsidRDefault="00506401" w:rsidP="00506401">
            <w:pPr>
              <w:spacing w:line="360" w:lineRule="auto"/>
              <w:jc w:val="left"/>
            </w:pPr>
            <w:r>
              <w:rPr>
                <w:rFonts w:hint="eastAsia"/>
              </w:rPr>
              <w:lastRenderedPageBreak/>
              <w:t>发布游戏</w:t>
            </w:r>
            <w:r w:rsidR="00EE3F13">
              <w:rPr>
                <w:rFonts w:hint="eastAsia"/>
              </w:rPr>
              <w:t>信息</w:t>
            </w:r>
          </w:p>
        </w:tc>
        <w:tc>
          <w:tcPr>
            <w:tcW w:w="6287" w:type="dxa"/>
            <w:shd w:val="clear" w:color="auto" w:fill="auto"/>
          </w:tcPr>
          <w:p w14:paraId="3F0D41B6" w14:textId="294ABF34" w:rsidR="00506401" w:rsidRDefault="00506401" w:rsidP="00506401">
            <w:pPr>
              <w:spacing w:line="360" w:lineRule="auto"/>
              <w:jc w:val="left"/>
            </w:pPr>
            <w:r>
              <w:rPr>
                <w:rFonts w:hint="eastAsia"/>
              </w:rPr>
              <w:t>管理员通过该功能发布</w:t>
            </w:r>
            <w:r w:rsidR="00EE3F13">
              <w:rPr>
                <w:rFonts w:hint="eastAsia"/>
              </w:rPr>
              <w:t>市面上新出的游戏</w:t>
            </w:r>
            <w:r>
              <w:rPr>
                <w:rFonts w:hint="eastAsia"/>
              </w:rPr>
              <w:t>，按时间</w:t>
            </w:r>
            <w:r w:rsidR="00EE3F13">
              <w:rPr>
                <w:rFonts w:hint="eastAsia"/>
              </w:rPr>
              <w:t>顺序或热度显示在游戏推荐系统的主页上</w:t>
            </w:r>
          </w:p>
        </w:tc>
      </w:tr>
      <w:tr w:rsidR="00506401" w14:paraId="64E5FA3F" w14:textId="77777777">
        <w:trPr>
          <w:trHeight w:val="493"/>
        </w:trPr>
        <w:tc>
          <w:tcPr>
            <w:tcW w:w="2235" w:type="dxa"/>
            <w:shd w:val="clear" w:color="auto" w:fill="auto"/>
          </w:tcPr>
          <w:p w14:paraId="38E03C5D" w14:textId="3A3DF072" w:rsidR="00506401" w:rsidRDefault="00506401" w:rsidP="00506401">
            <w:pPr>
              <w:spacing w:line="360" w:lineRule="auto"/>
              <w:jc w:val="left"/>
            </w:pPr>
            <w:r>
              <w:rPr>
                <w:rFonts w:hint="eastAsia"/>
              </w:rPr>
              <w:t>编辑</w:t>
            </w:r>
            <w:r w:rsidR="00EE3F13">
              <w:rPr>
                <w:rFonts w:hint="eastAsia"/>
              </w:rPr>
              <w:t>游戏信息</w:t>
            </w:r>
          </w:p>
        </w:tc>
        <w:tc>
          <w:tcPr>
            <w:tcW w:w="6287" w:type="dxa"/>
            <w:shd w:val="clear" w:color="auto" w:fill="auto"/>
          </w:tcPr>
          <w:p w14:paraId="0D788DD6" w14:textId="7C6E77A3" w:rsidR="00506401" w:rsidRDefault="00EE3F13" w:rsidP="00506401">
            <w:pPr>
              <w:spacing w:line="360" w:lineRule="auto"/>
              <w:jc w:val="left"/>
            </w:pPr>
            <w:r>
              <w:rPr>
                <w:rFonts w:hint="eastAsia"/>
              </w:rPr>
              <w:t>管理员</w:t>
            </w:r>
            <w:r w:rsidR="00506401">
              <w:rPr>
                <w:rFonts w:hint="eastAsia"/>
              </w:rPr>
              <w:t>通过编辑</w:t>
            </w:r>
            <w:r>
              <w:rPr>
                <w:rFonts w:hint="eastAsia"/>
              </w:rPr>
              <w:t>游戏</w:t>
            </w:r>
            <w:r w:rsidR="00E36B66">
              <w:rPr>
                <w:rFonts w:hint="eastAsia"/>
              </w:rPr>
              <w:t>信息</w:t>
            </w:r>
            <w:r w:rsidR="00506401">
              <w:rPr>
                <w:rFonts w:hint="eastAsia"/>
              </w:rPr>
              <w:t>功能编辑修改</w:t>
            </w:r>
            <w:r>
              <w:rPr>
                <w:rFonts w:hint="eastAsia"/>
              </w:rPr>
              <w:t>已发布</w:t>
            </w:r>
            <w:r w:rsidR="00506401">
              <w:rPr>
                <w:rFonts w:hint="eastAsia"/>
              </w:rPr>
              <w:t>的</w:t>
            </w:r>
            <w:r>
              <w:rPr>
                <w:rFonts w:hint="eastAsia"/>
              </w:rPr>
              <w:t>游戏</w:t>
            </w:r>
            <w:r w:rsidR="00506401">
              <w:rPr>
                <w:rFonts w:hint="eastAsia"/>
              </w:rPr>
              <w:t>的</w:t>
            </w:r>
            <w:r>
              <w:rPr>
                <w:rFonts w:hint="eastAsia"/>
              </w:rPr>
              <w:t>信息</w:t>
            </w:r>
          </w:p>
        </w:tc>
      </w:tr>
      <w:tr w:rsidR="00506401" w14:paraId="76A257F2" w14:textId="77777777">
        <w:tc>
          <w:tcPr>
            <w:tcW w:w="2235" w:type="dxa"/>
            <w:shd w:val="clear" w:color="auto" w:fill="auto"/>
          </w:tcPr>
          <w:p w14:paraId="65BE22DE" w14:textId="53478DCD" w:rsidR="00506401" w:rsidRDefault="00506401" w:rsidP="00506401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E36B66">
              <w:rPr>
                <w:rFonts w:hint="eastAsia"/>
              </w:rPr>
              <w:t>游戏信息</w:t>
            </w:r>
          </w:p>
        </w:tc>
        <w:tc>
          <w:tcPr>
            <w:tcW w:w="6287" w:type="dxa"/>
            <w:shd w:val="clear" w:color="auto" w:fill="auto"/>
          </w:tcPr>
          <w:p w14:paraId="4A4C92A3" w14:textId="281ADADB" w:rsidR="00506401" w:rsidRDefault="00E36B66" w:rsidP="00506401">
            <w:pPr>
              <w:spacing w:line="360" w:lineRule="auto"/>
              <w:jc w:val="left"/>
            </w:pPr>
            <w:r>
              <w:rPr>
                <w:rFonts w:hint="eastAsia"/>
              </w:rPr>
              <w:t>管理员</w:t>
            </w:r>
            <w:r w:rsidR="00506401">
              <w:rPr>
                <w:rFonts w:hint="eastAsia"/>
              </w:rPr>
              <w:t>通过该功能删除已发布的</w:t>
            </w:r>
            <w:r>
              <w:rPr>
                <w:rFonts w:hint="eastAsia"/>
              </w:rPr>
              <w:t>游戏信息</w:t>
            </w:r>
            <w:r>
              <w:t xml:space="preserve"> </w:t>
            </w:r>
          </w:p>
        </w:tc>
      </w:tr>
      <w:tr w:rsidR="009D389D" w14:paraId="30729EFC" w14:textId="77777777">
        <w:tc>
          <w:tcPr>
            <w:tcW w:w="2235" w:type="dxa"/>
            <w:shd w:val="clear" w:color="auto" w:fill="auto"/>
          </w:tcPr>
          <w:p w14:paraId="00C177D0" w14:textId="0647BE8E" w:rsidR="009D389D" w:rsidRDefault="009D389D" w:rsidP="00506401">
            <w:pPr>
              <w:spacing w:line="360" w:lineRule="auto"/>
              <w:jc w:val="left"/>
            </w:pPr>
            <w:r>
              <w:rPr>
                <w:rFonts w:hint="eastAsia"/>
              </w:rPr>
              <w:t>查询游戏推荐文章</w:t>
            </w:r>
          </w:p>
        </w:tc>
        <w:tc>
          <w:tcPr>
            <w:tcW w:w="6287" w:type="dxa"/>
            <w:shd w:val="clear" w:color="auto" w:fill="auto"/>
          </w:tcPr>
          <w:p w14:paraId="191E0A02" w14:textId="6A76A545" w:rsidR="009D389D" w:rsidRDefault="009D389D" w:rsidP="00506401">
            <w:pPr>
              <w:spacing w:line="360" w:lineRule="auto"/>
              <w:jc w:val="left"/>
            </w:pPr>
            <w:r>
              <w:rPr>
                <w:rFonts w:hint="eastAsia"/>
              </w:rPr>
              <w:t>用户、游戏推荐家、管理员通过查询游戏用例来在系统中查询游戏推荐文章</w:t>
            </w:r>
          </w:p>
        </w:tc>
      </w:tr>
      <w:tr w:rsidR="003630E1" w14:paraId="20CD2CAF" w14:textId="77777777">
        <w:tc>
          <w:tcPr>
            <w:tcW w:w="2235" w:type="dxa"/>
            <w:shd w:val="clear" w:color="auto" w:fill="auto"/>
          </w:tcPr>
          <w:p w14:paraId="4CEA9987" w14:textId="425EEC29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发布</w:t>
            </w:r>
            <w:r w:rsidR="00DA2022">
              <w:rPr>
                <w:rFonts w:hint="eastAsia"/>
              </w:rPr>
              <w:t>游戏推荐</w:t>
            </w:r>
            <w:r>
              <w:rPr>
                <w:rFonts w:hint="eastAsia"/>
              </w:rPr>
              <w:t>文章</w:t>
            </w:r>
          </w:p>
        </w:tc>
        <w:tc>
          <w:tcPr>
            <w:tcW w:w="6287" w:type="dxa"/>
            <w:shd w:val="clear" w:color="auto" w:fill="auto"/>
          </w:tcPr>
          <w:p w14:paraId="5F10C11C" w14:textId="63A0BA60" w:rsidR="003630E1" w:rsidRDefault="00275CAC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推荐家</w:t>
            </w:r>
            <w:proofErr w:type="gramEnd"/>
            <w:r w:rsidR="003630E1">
              <w:rPr>
                <w:rFonts w:hint="eastAsia"/>
              </w:rPr>
              <w:t>通过该功能发布自己已经编辑好的文章，按时间顺序将该文章显示到游戏推荐系统的</w:t>
            </w:r>
            <w:r w:rsidR="00CF586E">
              <w:rPr>
                <w:rFonts w:hint="eastAsia"/>
              </w:rPr>
              <w:t>游戏推荐栏</w:t>
            </w:r>
          </w:p>
        </w:tc>
      </w:tr>
      <w:tr w:rsidR="003630E1" w14:paraId="666EF216" w14:textId="77777777" w:rsidTr="001B2BC0">
        <w:tc>
          <w:tcPr>
            <w:tcW w:w="2235" w:type="dxa"/>
            <w:shd w:val="clear" w:color="auto" w:fill="auto"/>
          </w:tcPr>
          <w:p w14:paraId="4F421875" w14:textId="4E96B770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编辑</w:t>
            </w:r>
            <w:r w:rsidR="00DA2022">
              <w:rPr>
                <w:rFonts w:hint="eastAsia"/>
              </w:rPr>
              <w:t>游戏推荐</w:t>
            </w:r>
            <w:r>
              <w:rPr>
                <w:rFonts w:hint="eastAsia"/>
              </w:rPr>
              <w:t>文章</w:t>
            </w:r>
          </w:p>
        </w:tc>
        <w:tc>
          <w:tcPr>
            <w:tcW w:w="6287" w:type="dxa"/>
            <w:shd w:val="clear" w:color="auto" w:fill="auto"/>
          </w:tcPr>
          <w:p w14:paraId="35B11B3E" w14:textId="50C636DD" w:rsidR="003630E1" w:rsidRDefault="00275CAC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推荐家</w:t>
            </w:r>
            <w:proofErr w:type="gramEnd"/>
            <w:r w:rsidR="003630E1">
              <w:rPr>
                <w:rFonts w:hint="eastAsia"/>
              </w:rPr>
              <w:t>通过编辑文章功能编辑修改自己的文章的内容</w:t>
            </w:r>
          </w:p>
        </w:tc>
      </w:tr>
      <w:tr w:rsidR="003630E1" w14:paraId="315499B4" w14:textId="77777777" w:rsidTr="001B2BC0">
        <w:tc>
          <w:tcPr>
            <w:tcW w:w="2235" w:type="dxa"/>
            <w:shd w:val="clear" w:color="auto" w:fill="auto"/>
          </w:tcPr>
          <w:p w14:paraId="46451B5A" w14:textId="070815AA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DA2022">
              <w:rPr>
                <w:rFonts w:hint="eastAsia"/>
              </w:rPr>
              <w:t>游戏推荐</w:t>
            </w:r>
            <w:r>
              <w:rPr>
                <w:rFonts w:hint="eastAsia"/>
              </w:rPr>
              <w:t>文章</w:t>
            </w:r>
          </w:p>
        </w:tc>
        <w:tc>
          <w:tcPr>
            <w:tcW w:w="6287" w:type="dxa"/>
            <w:shd w:val="clear" w:color="auto" w:fill="auto"/>
          </w:tcPr>
          <w:p w14:paraId="64371CB1" w14:textId="5A9FC973" w:rsidR="003630E1" w:rsidRDefault="00275CAC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推荐家</w:t>
            </w:r>
            <w:proofErr w:type="gramEnd"/>
            <w:r w:rsidR="003630E1">
              <w:rPr>
                <w:rFonts w:hint="eastAsia"/>
              </w:rPr>
              <w:t>通过该功能删除自己已发布的文章，管理员拥有对所有文章的删除权限</w:t>
            </w:r>
          </w:p>
        </w:tc>
      </w:tr>
      <w:tr w:rsidR="003630E1" w14:paraId="5F227F26" w14:textId="77777777">
        <w:tc>
          <w:tcPr>
            <w:tcW w:w="2235" w:type="dxa"/>
            <w:shd w:val="clear" w:color="auto" w:fill="auto"/>
          </w:tcPr>
          <w:p w14:paraId="032F9F65" w14:textId="644A1239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审核游戏</w:t>
            </w:r>
            <w:r w:rsidR="00275CAC">
              <w:rPr>
                <w:rFonts w:hint="eastAsia"/>
              </w:rPr>
              <w:t>推荐文章</w:t>
            </w:r>
          </w:p>
        </w:tc>
        <w:tc>
          <w:tcPr>
            <w:tcW w:w="6287" w:type="dxa"/>
            <w:shd w:val="clear" w:color="auto" w:fill="auto"/>
          </w:tcPr>
          <w:p w14:paraId="55029532" w14:textId="26DCE8E8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管理员通过该功能审核所有</w:t>
            </w:r>
            <w:r w:rsidR="00275CAC">
              <w:rPr>
                <w:rFonts w:hint="eastAsia"/>
              </w:rPr>
              <w:t>游戏推荐价</w:t>
            </w:r>
            <w:r>
              <w:rPr>
                <w:rFonts w:hint="eastAsia"/>
              </w:rPr>
              <w:t>即将发布的游戏</w:t>
            </w:r>
            <w:r w:rsidR="00275CAC">
              <w:rPr>
                <w:rFonts w:hint="eastAsia"/>
              </w:rPr>
              <w:t>推荐文章</w:t>
            </w:r>
          </w:p>
        </w:tc>
      </w:tr>
      <w:tr w:rsidR="000C5111" w14:paraId="6ECE7CA4" w14:textId="77777777">
        <w:tc>
          <w:tcPr>
            <w:tcW w:w="2235" w:type="dxa"/>
            <w:shd w:val="clear" w:color="auto" w:fill="auto"/>
          </w:tcPr>
          <w:p w14:paraId="22D83F8A" w14:textId="02909D29" w:rsidR="000C5111" w:rsidRDefault="000C511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查询评论</w:t>
            </w:r>
          </w:p>
        </w:tc>
        <w:tc>
          <w:tcPr>
            <w:tcW w:w="6287" w:type="dxa"/>
            <w:shd w:val="clear" w:color="auto" w:fill="auto"/>
          </w:tcPr>
          <w:p w14:paraId="5D0A4A3A" w14:textId="17BF2967" w:rsidR="000C5111" w:rsidRDefault="000C511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推荐家</w:t>
            </w:r>
            <w:proofErr w:type="gramEnd"/>
            <w:r>
              <w:rPr>
                <w:rFonts w:hint="eastAsia"/>
              </w:rPr>
              <w:t>在相关页面下可以看到相关评论，管理员后台展示所有评论</w:t>
            </w:r>
          </w:p>
        </w:tc>
      </w:tr>
      <w:tr w:rsidR="003630E1" w14:paraId="30850F90" w14:textId="77777777">
        <w:tc>
          <w:tcPr>
            <w:tcW w:w="2235" w:type="dxa"/>
            <w:shd w:val="clear" w:color="auto" w:fill="auto"/>
          </w:tcPr>
          <w:p w14:paraId="008F56DC" w14:textId="77777777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发表评论</w:t>
            </w:r>
          </w:p>
        </w:tc>
        <w:tc>
          <w:tcPr>
            <w:tcW w:w="6287" w:type="dxa"/>
            <w:shd w:val="clear" w:color="auto" w:fill="auto"/>
          </w:tcPr>
          <w:p w14:paraId="1603F2C4" w14:textId="1B2B3519" w:rsidR="003630E1" w:rsidRDefault="005E71DF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用户可</w:t>
            </w:r>
            <w:r w:rsidR="003630E1">
              <w:rPr>
                <w:rFonts w:hint="eastAsia"/>
              </w:rPr>
              <w:t>通过该功能在游戏信息</w:t>
            </w:r>
            <w:r>
              <w:rPr>
                <w:rFonts w:hint="eastAsia"/>
              </w:rPr>
              <w:t>或游戏推荐文章</w:t>
            </w:r>
            <w:r w:rsidR="003630E1">
              <w:rPr>
                <w:rFonts w:hint="eastAsia"/>
              </w:rPr>
              <w:t>下发表自己的评论</w:t>
            </w:r>
          </w:p>
        </w:tc>
      </w:tr>
      <w:tr w:rsidR="003630E1" w14:paraId="77EF8C6C" w14:textId="77777777">
        <w:tc>
          <w:tcPr>
            <w:tcW w:w="2235" w:type="dxa"/>
            <w:shd w:val="clear" w:color="auto" w:fill="auto"/>
          </w:tcPr>
          <w:p w14:paraId="7BB2DBCA" w14:textId="77777777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6287" w:type="dxa"/>
            <w:shd w:val="clear" w:color="auto" w:fill="auto"/>
          </w:tcPr>
          <w:p w14:paraId="17A6E017" w14:textId="1E34133F" w:rsidR="003630E1" w:rsidRDefault="00075E83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用户</w:t>
            </w:r>
            <w:r w:rsidR="003630E1">
              <w:rPr>
                <w:rFonts w:hint="eastAsia"/>
              </w:rPr>
              <w:t>可以选择删除自己</w:t>
            </w:r>
            <w:r>
              <w:rPr>
                <w:rFonts w:hint="eastAsia"/>
              </w:rPr>
              <w:t>在</w:t>
            </w:r>
            <w:r w:rsidR="003630E1">
              <w:rPr>
                <w:rFonts w:hint="eastAsia"/>
              </w:rPr>
              <w:t>游戏信息</w:t>
            </w:r>
            <w:r>
              <w:rPr>
                <w:rFonts w:hint="eastAsia"/>
              </w:rPr>
              <w:t>或游戏推荐文章</w:t>
            </w:r>
            <w:r w:rsidR="003630E1">
              <w:rPr>
                <w:rFonts w:hint="eastAsia"/>
              </w:rPr>
              <w:t>下的评论</w:t>
            </w:r>
            <w:r>
              <w:rPr>
                <w:rFonts w:hint="eastAsia"/>
              </w:rPr>
              <w:t>，</w:t>
            </w:r>
            <w:r w:rsidR="003630E1">
              <w:rPr>
                <w:rFonts w:hint="eastAsia"/>
              </w:rPr>
              <w:t>管理员可以删除发表的任何评论</w:t>
            </w:r>
          </w:p>
        </w:tc>
      </w:tr>
      <w:tr w:rsidR="003630E1" w:rsidRPr="00075E83" w14:paraId="1F00E661" w14:textId="77777777">
        <w:tc>
          <w:tcPr>
            <w:tcW w:w="2235" w:type="dxa"/>
            <w:shd w:val="clear" w:color="auto" w:fill="auto"/>
          </w:tcPr>
          <w:p w14:paraId="2AB020D9" w14:textId="0DD28D11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收藏</w:t>
            </w:r>
          </w:p>
        </w:tc>
        <w:tc>
          <w:tcPr>
            <w:tcW w:w="6287" w:type="dxa"/>
            <w:shd w:val="clear" w:color="auto" w:fill="auto"/>
          </w:tcPr>
          <w:p w14:paraId="41E8E75E" w14:textId="391FF2E0" w:rsidR="003630E1" w:rsidRDefault="00075E83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用户</w:t>
            </w:r>
            <w:r w:rsidR="003630E1">
              <w:rPr>
                <w:rFonts w:hint="eastAsia"/>
              </w:rPr>
              <w:t>通过该功能收藏自己喜欢的游戏</w:t>
            </w:r>
            <w:r>
              <w:rPr>
                <w:rFonts w:hint="eastAsia"/>
              </w:rPr>
              <w:t>或游戏推荐文章</w:t>
            </w:r>
          </w:p>
        </w:tc>
      </w:tr>
      <w:tr w:rsidR="003630E1" w14:paraId="6C1DC95C" w14:textId="77777777">
        <w:tc>
          <w:tcPr>
            <w:tcW w:w="2235" w:type="dxa"/>
            <w:shd w:val="clear" w:color="auto" w:fill="auto"/>
          </w:tcPr>
          <w:p w14:paraId="0092D9EE" w14:textId="77777777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取消收藏</w:t>
            </w:r>
          </w:p>
        </w:tc>
        <w:tc>
          <w:tcPr>
            <w:tcW w:w="6287" w:type="dxa"/>
            <w:shd w:val="clear" w:color="auto" w:fill="auto"/>
          </w:tcPr>
          <w:p w14:paraId="1CBF25E7" w14:textId="51637523" w:rsidR="003630E1" w:rsidRDefault="00075E83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用户</w:t>
            </w:r>
            <w:r w:rsidR="003630E1">
              <w:rPr>
                <w:rFonts w:hint="eastAsia"/>
              </w:rPr>
              <w:t>通过该功能取消</w:t>
            </w:r>
            <w:r>
              <w:rPr>
                <w:rFonts w:hint="eastAsia"/>
              </w:rPr>
              <w:t>收藏自己喜欢的游戏或游戏推荐文章</w:t>
            </w:r>
          </w:p>
        </w:tc>
      </w:tr>
      <w:tr w:rsidR="003630E1" w14:paraId="79D5E073" w14:textId="77777777">
        <w:tc>
          <w:tcPr>
            <w:tcW w:w="2235" w:type="dxa"/>
            <w:shd w:val="clear" w:color="auto" w:fill="auto"/>
          </w:tcPr>
          <w:p w14:paraId="4DC2CDD6" w14:textId="77777777" w:rsidR="003630E1" w:rsidRDefault="003630E1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查看收藏</w:t>
            </w:r>
          </w:p>
        </w:tc>
        <w:tc>
          <w:tcPr>
            <w:tcW w:w="6287" w:type="dxa"/>
            <w:shd w:val="clear" w:color="auto" w:fill="auto"/>
          </w:tcPr>
          <w:p w14:paraId="455F7344" w14:textId="7CECC19D" w:rsidR="003630E1" w:rsidRDefault="00075E83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用户</w:t>
            </w:r>
            <w:r w:rsidR="003630E1">
              <w:rPr>
                <w:rFonts w:hint="eastAsia"/>
              </w:rPr>
              <w:t>通过该功能查看自己已收藏的</w:t>
            </w:r>
            <w:r>
              <w:rPr>
                <w:rFonts w:hint="eastAsia"/>
              </w:rPr>
              <w:t>游戏或游戏推荐文章</w:t>
            </w:r>
          </w:p>
        </w:tc>
      </w:tr>
      <w:tr w:rsidR="003630E1" w14:paraId="0CF5238A" w14:textId="77777777">
        <w:tc>
          <w:tcPr>
            <w:tcW w:w="2235" w:type="dxa"/>
            <w:shd w:val="clear" w:color="auto" w:fill="auto"/>
          </w:tcPr>
          <w:p w14:paraId="1D10996F" w14:textId="77777777" w:rsidR="003630E1" w:rsidRDefault="003630E1" w:rsidP="003630E1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  <w:tc>
          <w:tcPr>
            <w:tcW w:w="6287" w:type="dxa"/>
            <w:shd w:val="clear" w:color="auto" w:fill="auto"/>
          </w:tcPr>
          <w:p w14:paraId="20DB0254" w14:textId="6C802E8E" w:rsidR="003630E1" w:rsidRDefault="00B2295A" w:rsidP="003630E1">
            <w:pPr>
              <w:spacing w:line="360" w:lineRule="auto"/>
              <w:jc w:val="left"/>
            </w:pPr>
            <w:r>
              <w:rPr>
                <w:rFonts w:hint="eastAsia"/>
              </w:rPr>
              <w:t>用户</w:t>
            </w:r>
            <w:r w:rsidR="003630E1">
              <w:rPr>
                <w:rFonts w:hint="eastAsia"/>
              </w:rPr>
              <w:t>通过该功能给喜欢的游戏</w:t>
            </w:r>
            <w:r>
              <w:rPr>
                <w:rFonts w:hint="eastAsia"/>
              </w:rPr>
              <w:t>推荐</w:t>
            </w:r>
            <w:proofErr w:type="gramStart"/>
            <w:r>
              <w:rPr>
                <w:rFonts w:hint="eastAsia"/>
              </w:rPr>
              <w:t>文章</w:t>
            </w:r>
            <w:r w:rsidR="003630E1">
              <w:rPr>
                <w:rFonts w:hint="eastAsia"/>
              </w:rPr>
              <w:t>点赞</w:t>
            </w:r>
            <w:proofErr w:type="gramEnd"/>
          </w:p>
        </w:tc>
      </w:tr>
      <w:tr w:rsidR="00731093" w14:paraId="20EEA4EE" w14:textId="77777777">
        <w:tc>
          <w:tcPr>
            <w:tcW w:w="2235" w:type="dxa"/>
            <w:shd w:val="clear" w:color="auto" w:fill="auto"/>
          </w:tcPr>
          <w:p w14:paraId="33612280" w14:textId="77777777" w:rsidR="00731093" w:rsidRDefault="00731093" w:rsidP="00731093">
            <w:pPr>
              <w:spacing w:line="360" w:lineRule="auto"/>
              <w:jc w:val="left"/>
            </w:pP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  <w:tc>
          <w:tcPr>
            <w:tcW w:w="6287" w:type="dxa"/>
            <w:shd w:val="clear" w:color="auto" w:fill="auto"/>
          </w:tcPr>
          <w:p w14:paraId="30755946" w14:textId="79CC3D4E" w:rsidR="00731093" w:rsidRDefault="00731093" w:rsidP="00731093">
            <w:pPr>
              <w:spacing w:line="360" w:lineRule="auto"/>
              <w:jc w:val="left"/>
            </w:pPr>
            <w:r>
              <w:rPr>
                <w:rFonts w:hint="eastAsia"/>
              </w:rPr>
              <w:t>用户通过该功能取消给喜欢的游戏推荐文章</w:t>
            </w:r>
            <w:proofErr w:type="gramStart"/>
            <w:r w:rsidR="00451CD9">
              <w:rPr>
                <w:rFonts w:hint="eastAsia"/>
              </w:rPr>
              <w:t>的</w:t>
            </w:r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7E39F169" w14:textId="77777777" w:rsidR="00777306" w:rsidRDefault="00777306">
      <w:pPr>
        <w:spacing w:line="360" w:lineRule="auto"/>
        <w:ind w:firstLine="420"/>
      </w:pPr>
    </w:p>
    <w:p w14:paraId="0FEF36C5" w14:textId="77777777" w:rsidR="00777306" w:rsidRDefault="00334F2A">
      <w:pPr>
        <w:pStyle w:val="2"/>
        <w:spacing w:line="360" w:lineRule="auto"/>
      </w:pPr>
      <w:bookmarkStart w:id="8" w:name="_Toc430813082"/>
      <w:bookmarkStart w:id="9" w:name="_Toc14853791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14:paraId="0161B951" w14:textId="1E734BD2" w:rsidR="00021AE5" w:rsidRPr="00021AE5" w:rsidRDefault="00021AE5" w:rsidP="00021AE5">
      <w:pPr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参考资料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954"/>
        <w:gridCol w:w="1893"/>
      </w:tblGrid>
      <w:tr w:rsidR="00777306" w14:paraId="304DAC0D" w14:textId="77777777" w:rsidTr="004C6C22">
        <w:tc>
          <w:tcPr>
            <w:tcW w:w="675" w:type="dxa"/>
            <w:shd w:val="clear" w:color="auto" w:fill="auto"/>
          </w:tcPr>
          <w:p w14:paraId="6714CD26" w14:textId="77777777" w:rsidR="00777306" w:rsidRDefault="00334F2A">
            <w:pPr>
              <w:spacing w:line="36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5954" w:type="dxa"/>
            <w:shd w:val="clear" w:color="auto" w:fill="auto"/>
          </w:tcPr>
          <w:p w14:paraId="240F23BE" w14:textId="77777777" w:rsidR="00777306" w:rsidRDefault="00334F2A">
            <w:pPr>
              <w:spacing w:line="36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参考资料</w:t>
            </w:r>
          </w:p>
        </w:tc>
        <w:tc>
          <w:tcPr>
            <w:tcW w:w="1893" w:type="dxa"/>
            <w:shd w:val="clear" w:color="auto" w:fill="auto"/>
          </w:tcPr>
          <w:p w14:paraId="73DAE9F1" w14:textId="77777777" w:rsidR="00777306" w:rsidRDefault="00334F2A">
            <w:pPr>
              <w:spacing w:line="36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作者</w:t>
            </w:r>
          </w:p>
        </w:tc>
      </w:tr>
      <w:tr w:rsidR="00777306" w14:paraId="516D0C75" w14:textId="77777777" w:rsidTr="004C6C22">
        <w:tc>
          <w:tcPr>
            <w:tcW w:w="675" w:type="dxa"/>
            <w:shd w:val="clear" w:color="auto" w:fill="auto"/>
          </w:tcPr>
          <w:p w14:paraId="2ECE3EF9" w14:textId="77777777" w:rsidR="00777306" w:rsidRDefault="00334F2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5954" w:type="dxa"/>
            <w:shd w:val="clear" w:color="auto" w:fill="auto"/>
          </w:tcPr>
          <w:p w14:paraId="39529E8A" w14:textId="77777777" w:rsidR="00777306" w:rsidRDefault="00334F2A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《软件工程（第三版）》，高等教育出版社，2012</w:t>
            </w:r>
          </w:p>
        </w:tc>
        <w:tc>
          <w:tcPr>
            <w:tcW w:w="1893" w:type="dxa"/>
            <w:shd w:val="clear" w:color="auto" w:fill="auto"/>
          </w:tcPr>
          <w:p w14:paraId="3198E3EF" w14:textId="77777777" w:rsidR="00777306" w:rsidRDefault="00334F2A"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齐治昌等</w:t>
            </w:r>
          </w:p>
        </w:tc>
      </w:tr>
      <w:tr w:rsidR="00777306" w14:paraId="296A1B10" w14:textId="77777777" w:rsidTr="004C6C22">
        <w:tc>
          <w:tcPr>
            <w:tcW w:w="675" w:type="dxa"/>
            <w:shd w:val="clear" w:color="auto" w:fill="auto"/>
          </w:tcPr>
          <w:p w14:paraId="5F83CD07" w14:textId="77777777" w:rsidR="00777306" w:rsidRDefault="00334F2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5954" w:type="dxa"/>
            <w:shd w:val="clear" w:color="auto" w:fill="auto"/>
          </w:tcPr>
          <w:p w14:paraId="5E5D6E4B" w14:textId="77777777" w:rsidR="00777306" w:rsidRDefault="00334F2A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《</w:t>
            </w:r>
            <w:r>
              <w:rPr>
                <w:rFonts w:hint="eastAsia"/>
                <w:color w:val="000000" w:themeColor="text1"/>
              </w:rPr>
              <w:t>构建之法（第二版）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》，人民邮电出版社，2015</w:t>
            </w:r>
          </w:p>
        </w:tc>
        <w:tc>
          <w:tcPr>
            <w:tcW w:w="1893" w:type="dxa"/>
            <w:shd w:val="clear" w:color="auto" w:fill="auto"/>
          </w:tcPr>
          <w:p w14:paraId="415D0A8A" w14:textId="77777777" w:rsidR="00777306" w:rsidRDefault="00334F2A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邹欣</w:t>
            </w:r>
          </w:p>
        </w:tc>
      </w:tr>
      <w:tr w:rsidR="00777306" w14:paraId="137C578E" w14:textId="77777777" w:rsidTr="004C6C22">
        <w:tc>
          <w:tcPr>
            <w:tcW w:w="675" w:type="dxa"/>
            <w:shd w:val="clear" w:color="auto" w:fill="auto"/>
          </w:tcPr>
          <w:p w14:paraId="669D00DD" w14:textId="77777777" w:rsidR="00777306" w:rsidRDefault="00334F2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3</w:t>
            </w:r>
          </w:p>
        </w:tc>
        <w:tc>
          <w:tcPr>
            <w:tcW w:w="5954" w:type="dxa"/>
            <w:shd w:val="clear" w:color="auto" w:fill="auto"/>
          </w:tcPr>
          <w:p w14:paraId="30370623" w14:textId="6226A9C8" w:rsidR="00777306" w:rsidRPr="006C3431" w:rsidRDefault="00334F2A" w:rsidP="006C3431">
            <w:pPr>
              <w:widowControl/>
              <w:jc w:val="left"/>
              <w:rPr>
                <w:rFonts w:ascii="Segoe UI" w:hAnsi="Segoe UI" w:cs="Segoe UI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《</w:t>
            </w:r>
            <w:r w:rsidR="006C3431">
              <w:rPr>
                <w:rFonts w:ascii="宋体" w:hAnsi="宋体" w:hint="eastAsia"/>
                <w:color w:val="000000" w:themeColor="text1"/>
                <w:szCs w:val="21"/>
              </w:rPr>
              <w:t>S</w:t>
            </w:r>
            <w:r w:rsidR="006C3431">
              <w:rPr>
                <w:rFonts w:ascii="宋体" w:hAnsi="宋体"/>
                <w:color w:val="000000" w:themeColor="text1"/>
                <w:szCs w:val="21"/>
              </w:rPr>
              <w:t>pring Boot in Action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》</w:t>
            </w:r>
            <w:r w:rsidR="004C6C22">
              <w:rPr>
                <w:rFonts w:ascii="宋体" w:hAnsi="宋体" w:hint="eastAsia"/>
                <w:color w:val="000000" w:themeColor="text1"/>
                <w:szCs w:val="21"/>
              </w:rPr>
              <w:t>，人民邮电出版社，</w:t>
            </w:r>
            <w:r w:rsidR="006C3431">
              <w:rPr>
                <w:rFonts w:ascii="宋体" w:hAnsi="宋体"/>
                <w:color w:val="000000" w:themeColor="text1"/>
                <w:szCs w:val="21"/>
              </w:rPr>
              <w:t>2016</w:t>
            </w:r>
          </w:p>
        </w:tc>
        <w:tc>
          <w:tcPr>
            <w:tcW w:w="1893" w:type="dxa"/>
            <w:shd w:val="clear" w:color="auto" w:fill="auto"/>
          </w:tcPr>
          <w:p w14:paraId="551963E8" w14:textId="05F4DCB2" w:rsidR="004C6C22" w:rsidRDefault="006C3431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Craig</w:t>
            </w:r>
            <w:r w:rsidR="004C6C22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Cs w:val="21"/>
              </w:rPr>
              <w:t>Walls</w:t>
            </w:r>
            <w:r w:rsidR="004C6C22">
              <w:rPr>
                <w:rFonts w:ascii="宋体" w:hAnsi="宋体" w:hint="eastAsia"/>
                <w:color w:val="000000" w:themeColor="text1"/>
                <w:szCs w:val="21"/>
              </w:rPr>
              <w:t xml:space="preserve"> 著</w:t>
            </w:r>
          </w:p>
          <w:p w14:paraId="49F33D1D" w14:textId="1C67CC68" w:rsidR="00777306" w:rsidRDefault="004C6C22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  <w:szCs w:val="21"/>
              </w:rPr>
              <w:t>丁雪丰</w:t>
            </w:r>
            <w:proofErr w:type="gramEnd"/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译</w:t>
            </w:r>
          </w:p>
        </w:tc>
      </w:tr>
    </w:tbl>
    <w:p w14:paraId="2437AA25" w14:textId="77777777" w:rsidR="00777306" w:rsidRDefault="00777306">
      <w:pPr>
        <w:spacing w:line="360" w:lineRule="auto"/>
        <w:ind w:firstLine="420"/>
      </w:pPr>
    </w:p>
    <w:p w14:paraId="068712D4" w14:textId="77777777" w:rsidR="00777306" w:rsidRDefault="00334F2A">
      <w:pPr>
        <w:pStyle w:val="1"/>
        <w:spacing w:line="360" w:lineRule="auto"/>
      </w:pPr>
      <w:bookmarkStart w:id="10" w:name="_Toc430813083"/>
      <w:bookmarkStart w:id="11" w:name="_Toc148537919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10"/>
      <w:bookmarkEnd w:id="11"/>
    </w:p>
    <w:p w14:paraId="06EA0A23" w14:textId="77777777" w:rsidR="00777306" w:rsidRDefault="00334F2A">
      <w:pPr>
        <w:pStyle w:val="2"/>
        <w:spacing w:line="360" w:lineRule="auto"/>
      </w:pPr>
      <w:bookmarkStart w:id="12" w:name="_Toc430813084"/>
      <w:bookmarkStart w:id="13" w:name="_Toc148537920"/>
      <w:r>
        <w:rPr>
          <w:rFonts w:hint="eastAsia"/>
        </w:rPr>
        <w:t>2.1</w:t>
      </w:r>
      <w:r>
        <w:rPr>
          <w:rFonts w:hint="eastAsia"/>
        </w:rPr>
        <w:t>目标</w:t>
      </w:r>
      <w:bookmarkEnd w:id="12"/>
      <w:bookmarkEnd w:id="13"/>
    </w:p>
    <w:p w14:paraId="5DDE9A0C" w14:textId="5903605E" w:rsidR="00A6762C" w:rsidRDefault="00A6762C">
      <w:pPr>
        <w:spacing w:line="360" w:lineRule="auto"/>
        <w:ind w:firstLine="420"/>
      </w:pPr>
      <w:bookmarkStart w:id="14" w:name="_Toc430813085"/>
      <w:r>
        <w:rPr>
          <w:rFonts w:hint="eastAsia"/>
        </w:rPr>
        <w:t>计算机世界的游戏种类繁多，全世界各地的游戏玩家数量大幅度增加，但是众多的游戏数量</w:t>
      </w:r>
      <w:r w:rsidRPr="00A6762C">
        <w:rPr>
          <w:rFonts w:hint="eastAsia"/>
        </w:rPr>
        <w:t>导致了</w:t>
      </w:r>
      <w:r>
        <w:rPr>
          <w:rFonts w:hint="eastAsia"/>
        </w:rPr>
        <w:t>游戏玩家</w:t>
      </w:r>
      <w:r w:rsidRPr="00A6762C">
        <w:rPr>
          <w:rFonts w:hint="eastAsia"/>
        </w:rPr>
        <w:t>往往眼花缭乱，不知道该选择哪些游戏来玩。这时候，一个游戏推荐平台就很有意义了。一个好的游戏推荐平台应该能够根据用户的喜好来推荐合适的游戏，提供游戏的相关信息和服务，以及提供用户之间的交流功能。</w:t>
      </w:r>
    </w:p>
    <w:p w14:paraId="4977B8A7" w14:textId="32BA2F57" w:rsidR="00777306" w:rsidRDefault="00334F2A">
      <w:pPr>
        <w:spacing w:line="360" w:lineRule="auto"/>
        <w:ind w:firstLine="420"/>
      </w:pPr>
      <w:r>
        <w:rPr>
          <w:rFonts w:hint="eastAsia"/>
        </w:rPr>
        <w:t>因此任务目标是开发一个</w:t>
      </w:r>
      <w:r w:rsidR="00AC1C20">
        <w:rPr>
          <w:rFonts w:hint="eastAsia"/>
        </w:rPr>
        <w:t>可以分享游戏信息，也可以推荐自己喜爱</w:t>
      </w:r>
      <w:proofErr w:type="gramStart"/>
      <w:r w:rsidR="00AC1C20">
        <w:rPr>
          <w:rFonts w:hint="eastAsia"/>
        </w:rPr>
        <w:t>的游戏的游戏</w:t>
      </w:r>
      <w:proofErr w:type="gramEnd"/>
      <w:r w:rsidR="00AC1C20">
        <w:rPr>
          <w:rFonts w:hint="eastAsia"/>
        </w:rPr>
        <w:t>推荐系统。满足了众多玩家对寻找游戏，交流游戏的愿望。</w:t>
      </w:r>
    </w:p>
    <w:p w14:paraId="10F3ACBF" w14:textId="77777777" w:rsidR="00777306" w:rsidRDefault="00334F2A">
      <w:pPr>
        <w:pStyle w:val="2"/>
        <w:spacing w:line="360" w:lineRule="auto"/>
      </w:pPr>
      <w:bookmarkStart w:id="15" w:name="_Toc148537921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14"/>
      <w:bookmarkEnd w:id="15"/>
    </w:p>
    <w:p w14:paraId="2A1DC157" w14:textId="77777777" w:rsidR="00E1567B" w:rsidRDefault="00334F2A">
      <w:pPr>
        <w:spacing w:line="360" w:lineRule="auto"/>
        <w:ind w:firstLine="420"/>
      </w:pPr>
      <w:bookmarkStart w:id="16" w:name="_Toc430813086"/>
      <w:r>
        <w:rPr>
          <w:rFonts w:hint="eastAsia"/>
        </w:rPr>
        <w:t>本系统的最终用户分为管理员、</w:t>
      </w:r>
      <w:r w:rsidR="000B1826">
        <w:rPr>
          <w:rFonts w:hint="eastAsia"/>
        </w:rPr>
        <w:t>游戏推荐家、用户三</w:t>
      </w:r>
      <w:r>
        <w:rPr>
          <w:rFonts w:hint="eastAsia"/>
        </w:rPr>
        <w:t>类。</w:t>
      </w:r>
    </w:p>
    <w:p w14:paraId="36F44841" w14:textId="227B5E3A" w:rsidR="00E1567B" w:rsidRDefault="00334F2A">
      <w:pPr>
        <w:spacing w:line="360" w:lineRule="auto"/>
        <w:ind w:firstLine="420"/>
      </w:pPr>
      <w:r>
        <w:rPr>
          <w:rFonts w:hint="eastAsia"/>
        </w:rPr>
        <w:t>管理员是整个系统的管理者和维护者，可以对</w:t>
      </w:r>
      <w:r w:rsidR="003556A8">
        <w:rPr>
          <w:rFonts w:hint="eastAsia"/>
        </w:rPr>
        <w:t>游戏信息进行发布，修改，删除，和</w:t>
      </w:r>
      <w:r w:rsidR="000B1826">
        <w:rPr>
          <w:rFonts w:hint="eastAsia"/>
        </w:rPr>
        <w:t>游戏推荐文章</w:t>
      </w:r>
      <w:r>
        <w:rPr>
          <w:rFonts w:hint="eastAsia"/>
        </w:rPr>
        <w:t>进行审核、修改、删除；</w:t>
      </w:r>
    </w:p>
    <w:p w14:paraId="46E38247" w14:textId="77777777" w:rsidR="00B613E7" w:rsidRDefault="00E1567B">
      <w:pPr>
        <w:spacing w:line="360" w:lineRule="auto"/>
        <w:ind w:firstLine="420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 w:rsidR="00334F2A">
        <w:rPr>
          <w:rFonts w:hint="eastAsia"/>
        </w:rPr>
        <w:t>是</w:t>
      </w:r>
      <w:r w:rsidR="00B613E7">
        <w:rPr>
          <w:rFonts w:hint="eastAsia"/>
        </w:rPr>
        <w:t>游戏推荐</w:t>
      </w:r>
      <w:r w:rsidR="00334F2A">
        <w:rPr>
          <w:rFonts w:hint="eastAsia"/>
        </w:rPr>
        <w:t>文章的发布者，他们除了可以发布文章外，还可以对自己发布的文章进行编辑、删除等操作，</w:t>
      </w:r>
      <w:r w:rsidR="00B613E7">
        <w:rPr>
          <w:rFonts w:hint="eastAsia"/>
        </w:rPr>
        <w:t>也可以进行所有普通用户的操作。</w:t>
      </w:r>
    </w:p>
    <w:p w14:paraId="6F36D933" w14:textId="3C533418" w:rsidR="00777306" w:rsidRDefault="00B613E7">
      <w:pPr>
        <w:spacing w:line="360" w:lineRule="auto"/>
        <w:ind w:firstLine="420"/>
      </w:pPr>
      <w:r>
        <w:rPr>
          <w:rFonts w:hint="eastAsia"/>
        </w:rPr>
        <w:t>普通用户</w:t>
      </w:r>
      <w:r w:rsidR="00334F2A">
        <w:rPr>
          <w:rFonts w:hint="eastAsia"/>
        </w:rPr>
        <w:t>可以发表评论、搜索</w:t>
      </w:r>
      <w:r>
        <w:rPr>
          <w:rFonts w:hint="eastAsia"/>
        </w:rPr>
        <w:t>游戏信息和游戏推荐文章</w:t>
      </w:r>
      <w:r w:rsidR="00334F2A">
        <w:rPr>
          <w:rFonts w:hint="eastAsia"/>
        </w:rPr>
        <w:t>，此外还可以删除自己的评论和自己</w:t>
      </w:r>
      <w:r>
        <w:rPr>
          <w:rFonts w:hint="eastAsia"/>
        </w:rPr>
        <w:t>，增加或删除自己的收藏。</w:t>
      </w:r>
    </w:p>
    <w:p w14:paraId="2637741D" w14:textId="77777777" w:rsidR="00777306" w:rsidRDefault="00334F2A">
      <w:pPr>
        <w:pStyle w:val="2"/>
        <w:spacing w:line="360" w:lineRule="auto"/>
        <w:rPr>
          <w:color w:val="000000" w:themeColor="text1"/>
        </w:rPr>
      </w:pPr>
      <w:bookmarkStart w:id="17" w:name="_Toc148537922"/>
      <w:r>
        <w:rPr>
          <w:rFonts w:hint="eastAsia"/>
          <w:color w:val="000000" w:themeColor="text1"/>
        </w:rPr>
        <w:t>2.3</w:t>
      </w:r>
      <w:r>
        <w:rPr>
          <w:rFonts w:hint="eastAsia"/>
          <w:color w:val="000000" w:themeColor="text1"/>
        </w:rPr>
        <w:t>假定和约束</w:t>
      </w:r>
      <w:bookmarkEnd w:id="16"/>
      <w:bookmarkEnd w:id="17"/>
    </w:p>
    <w:p w14:paraId="386E364E" w14:textId="520FCB4C" w:rsidR="00777306" w:rsidRDefault="00334F2A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经费限制：</w:t>
      </w:r>
      <w:r w:rsidR="006105BC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元</w:t>
      </w:r>
    </w:p>
    <w:p w14:paraId="772629E5" w14:textId="77777777" w:rsidR="00777306" w:rsidRDefault="00334F2A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开发期限：一年</w:t>
      </w:r>
    </w:p>
    <w:p w14:paraId="0E22350C" w14:textId="77777777" w:rsidR="00777306" w:rsidRDefault="00334F2A">
      <w:pPr>
        <w:pStyle w:val="1"/>
        <w:spacing w:line="360" w:lineRule="auto"/>
      </w:pPr>
      <w:bookmarkStart w:id="18" w:name="_Toc430813087"/>
      <w:bookmarkStart w:id="19" w:name="_Toc148537923"/>
      <w:r>
        <w:rPr>
          <w:rFonts w:hint="eastAsia"/>
        </w:rPr>
        <w:lastRenderedPageBreak/>
        <w:t>3</w:t>
      </w:r>
      <w:r>
        <w:rPr>
          <w:rFonts w:hint="eastAsia"/>
        </w:rPr>
        <w:t>需求规定</w:t>
      </w:r>
      <w:bookmarkEnd w:id="18"/>
      <w:bookmarkEnd w:id="19"/>
      <w:r>
        <w:rPr>
          <w:rFonts w:hint="eastAsia"/>
        </w:rPr>
        <w:t xml:space="preserve"> </w:t>
      </w:r>
    </w:p>
    <w:p w14:paraId="5159D4C4" w14:textId="77777777" w:rsidR="00777306" w:rsidRDefault="00334F2A">
      <w:pPr>
        <w:pStyle w:val="2"/>
        <w:spacing w:line="360" w:lineRule="auto"/>
      </w:pPr>
      <w:bookmarkStart w:id="20" w:name="_Toc430813088"/>
      <w:bookmarkStart w:id="21" w:name="_Toc148537924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20"/>
      <w:bookmarkEnd w:id="21"/>
    </w:p>
    <w:p w14:paraId="7E444103" w14:textId="77777777" w:rsidR="00777306" w:rsidRDefault="00334F2A">
      <w:pPr>
        <w:ind w:firstLineChars="268" w:firstLine="565"/>
        <w:rPr>
          <w:rStyle w:val="a3"/>
        </w:rPr>
      </w:pPr>
      <w:r>
        <w:rPr>
          <w:rStyle w:val="a3"/>
          <w:rFonts w:hint="eastAsia"/>
        </w:rPr>
        <w:t>1.</w:t>
      </w:r>
      <w:r>
        <w:rPr>
          <w:rStyle w:val="a3"/>
          <w:rFonts w:hint="eastAsia"/>
        </w:rPr>
        <w:t>用户信息管理模块</w:t>
      </w:r>
    </w:p>
    <w:p w14:paraId="4A8308EB" w14:textId="77777777" w:rsidR="00AD4D30" w:rsidRDefault="00FF5748" w:rsidP="00AD4D30">
      <w:pPr>
        <w:spacing w:line="360" w:lineRule="auto"/>
        <w:ind w:firstLineChars="250" w:firstLine="525"/>
        <w:rPr>
          <w:color w:val="000000" w:themeColor="text1"/>
        </w:rPr>
      </w:pPr>
      <w:r>
        <w:rPr>
          <w:rFonts w:hint="eastAsia"/>
        </w:rPr>
        <w:t>本模块实现对进行用户信息增添、删除、查找、修改等操作，</w:t>
      </w:r>
      <w:r>
        <w:rPr>
          <w:rFonts w:hint="eastAsia"/>
          <w:color w:val="000000" w:themeColor="text1"/>
        </w:rPr>
        <w:t>分别对应于用户的注册、删除、注销、登录、查找用户、修改用户信息功能。</w:t>
      </w:r>
      <w:r>
        <w:rPr>
          <w:rFonts w:hint="eastAsia"/>
          <w:color w:val="000000" w:themeColor="text1"/>
        </w:rPr>
        <w:t xml:space="preserve"> </w:t>
      </w:r>
    </w:p>
    <w:p w14:paraId="55709C14" w14:textId="4C6E9CD2" w:rsidR="00FF5748" w:rsidRPr="00AD4D30" w:rsidRDefault="00FF5748" w:rsidP="00AD4D30">
      <w:pPr>
        <w:pStyle w:val="a5"/>
        <w:numPr>
          <w:ilvl w:val="0"/>
          <w:numId w:val="15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</w:rPr>
        <w:t>用户注册</w:t>
      </w:r>
    </w:p>
    <w:p w14:paraId="5C20840E" w14:textId="77777777" w:rsidR="00FF5748" w:rsidRDefault="00FF5748" w:rsidP="00FF5748">
      <w:pPr>
        <w:spacing w:line="360" w:lineRule="auto"/>
        <w:ind w:leftChars="400" w:left="840"/>
      </w:pPr>
      <w:r>
        <w:rPr>
          <w:rFonts w:hint="eastAsia"/>
        </w:rPr>
        <w:t>用户应该使用手机号或邮箱作为账号并设置密码进行注册。</w:t>
      </w:r>
    </w:p>
    <w:p w14:paraId="6676F04A" w14:textId="77777777" w:rsidR="00FF5748" w:rsidRDefault="00FF5748" w:rsidP="00FF5748">
      <w:pPr>
        <w:spacing w:line="360" w:lineRule="auto"/>
        <w:ind w:leftChars="400" w:left="840"/>
      </w:pPr>
      <w:r>
        <w:rPr>
          <w:rFonts w:hint="eastAsia"/>
        </w:rPr>
        <w:t>在注册过程中，需要检验用户的账号（所用来注册的手机号与邮箱）是否已经被注册使用过，要求同一个账号名下的账户不能被重复注册。</w:t>
      </w:r>
    </w:p>
    <w:p w14:paraId="7BED339A" w14:textId="0D9D1F0E" w:rsidR="00FF5748" w:rsidRDefault="00FF5748" w:rsidP="00FF5748">
      <w:pPr>
        <w:spacing w:line="360" w:lineRule="auto"/>
        <w:ind w:leftChars="400" w:left="840"/>
      </w:pPr>
      <w:r>
        <w:rPr>
          <w:rFonts w:hint="eastAsia"/>
        </w:rPr>
        <w:t>用户在注册时需输入两次</w:t>
      </w:r>
      <w:r w:rsidR="008E46E7">
        <w:rPr>
          <w:rFonts w:hint="eastAsia"/>
        </w:rPr>
        <w:t>不存在非法字符的</w:t>
      </w:r>
      <w:r>
        <w:rPr>
          <w:rFonts w:hint="eastAsia"/>
        </w:rPr>
        <w:t>密码，并检验两次密码是否相同，若不相同需要重新输入。</w:t>
      </w:r>
    </w:p>
    <w:p w14:paraId="55E18A4A" w14:textId="21FF1DBC" w:rsidR="00FF5748" w:rsidRDefault="00FF5748" w:rsidP="00FF5748">
      <w:pPr>
        <w:spacing w:line="360" w:lineRule="auto"/>
        <w:ind w:leftChars="400" w:left="840"/>
      </w:pPr>
      <w:r>
        <w:rPr>
          <w:rFonts w:hint="eastAsia"/>
        </w:rPr>
        <w:t>完成账号密码输入后需要填写对应账号接收到的验证码，成功输入验证码并选定需注册的账号类型（普通用户、</w:t>
      </w:r>
      <w:r w:rsidR="00BB5CB7">
        <w:rPr>
          <w:rFonts w:hint="eastAsia"/>
        </w:rPr>
        <w:t>游戏推荐家</w:t>
      </w:r>
      <w:r>
        <w:rPr>
          <w:rFonts w:hint="eastAsia"/>
        </w:rPr>
        <w:t>）后提交注册，普通用户检验成功后直接注册成功；</w:t>
      </w:r>
      <w:r w:rsidR="00BB5CB7">
        <w:rPr>
          <w:rFonts w:hint="eastAsia"/>
        </w:rPr>
        <w:t>游戏</w:t>
      </w:r>
      <w:proofErr w:type="gramStart"/>
      <w:r w:rsidR="00BB5CB7">
        <w:rPr>
          <w:rFonts w:hint="eastAsia"/>
        </w:rPr>
        <w:t>推荐家</w:t>
      </w:r>
      <w:proofErr w:type="gramEnd"/>
      <w:r>
        <w:rPr>
          <w:rFonts w:hint="eastAsia"/>
        </w:rPr>
        <w:t>则需要提交管理员审核，审核成功后注册成功并可登录系统，否则失败。</w:t>
      </w:r>
    </w:p>
    <w:p w14:paraId="48830FB9" w14:textId="77777777" w:rsidR="00FF5748" w:rsidRDefault="00FF5748" w:rsidP="00FF5748">
      <w:pPr>
        <w:spacing w:line="360" w:lineRule="auto"/>
        <w:ind w:left="525" w:firstLine="315"/>
      </w:pPr>
      <w:r>
        <w:rPr>
          <w:rFonts w:hint="eastAsia"/>
        </w:rPr>
        <w:t>管理员无需注册，由账号由后台分配。</w:t>
      </w:r>
    </w:p>
    <w:p w14:paraId="66FF1A0D" w14:textId="77777777" w:rsidR="00FF5748" w:rsidRDefault="00FF5748" w:rsidP="00AD4D30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用户登录</w:t>
      </w:r>
    </w:p>
    <w:p w14:paraId="63974980" w14:textId="77777777" w:rsidR="00FF5748" w:rsidRDefault="00FF5748" w:rsidP="00FF5748">
      <w:pPr>
        <w:spacing w:line="360" w:lineRule="auto"/>
        <w:ind w:leftChars="400" w:left="840"/>
      </w:pPr>
      <w:r>
        <w:rPr>
          <w:rFonts w:hint="eastAsia"/>
        </w:rPr>
        <w:t>用户使用注册成功的账号并依次输入密码和验证码（系统自动生成）进行登录；</w:t>
      </w:r>
    </w:p>
    <w:p w14:paraId="3DEB991A" w14:textId="6A9D6D0B" w:rsidR="00FF5748" w:rsidRDefault="00FF5748" w:rsidP="00FF5748">
      <w:pPr>
        <w:spacing w:line="360" w:lineRule="auto"/>
        <w:ind w:leftChars="400" w:left="840"/>
      </w:pPr>
      <w:r>
        <w:rPr>
          <w:rFonts w:hint="eastAsia"/>
        </w:rPr>
        <w:t>或者可以通过使用账户手机号</w:t>
      </w:r>
      <w:r>
        <w:rPr>
          <w:rFonts w:hint="eastAsia"/>
        </w:rPr>
        <w:t>+</w:t>
      </w:r>
      <w:r>
        <w:rPr>
          <w:rFonts w:hint="eastAsia"/>
        </w:rPr>
        <w:t>验证码（需要系统发送）验证的方式进行登录；</w:t>
      </w:r>
    </w:p>
    <w:p w14:paraId="125D5FFA" w14:textId="77777777" w:rsidR="00FF5748" w:rsidRPr="00B74AC2" w:rsidRDefault="00FF5748" w:rsidP="00FF5748">
      <w:pPr>
        <w:spacing w:line="360" w:lineRule="auto"/>
        <w:ind w:leftChars="400" w:left="840"/>
      </w:pPr>
      <w:r>
        <w:rPr>
          <w:rFonts w:hint="eastAsia"/>
        </w:rPr>
        <w:t>其中需要检验登录使用的账户是否存在，密码，验证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正确，提交登陆后提示是否登录成功，登录成功则跳转系统页面；失败则给出具体失败原因。</w:t>
      </w:r>
    </w:p>
    <w:p w14:paraId="2337B205" w14:textId="77777777" w:rsidR="00FF5748" w:rsidRDefault="00FF5748" w:rsidP="00AD4D30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修改用户信息</w:t>
      </w:r>
    </w:p>
    <w:p w14:paraId="2AB52623" w14:textId="7DBEA8D9" w:rsidR="00FF5748" w:rsidRDefault="00FF5748" w:rsidP="00FF5748">
      <w:pPr>
        <w:spacing w:line="360" w:lineRule="auto"/>
        <w:ind w:leftChars="400" w:left="840"/>
      </w:pPr>
      <w:r>
        <w:rPr>
          <w:rFonts w:hint="eastAsia"/>
        </w:rPr>
        <w:t>登陆后用户可以通过该功能修改自己的用户信息，例如：用户名（注册后初始为</w:t>
      </w:r>
      <w:r w:rsidR="00EE54E9">
        <w:rPr>
          <w:rFonts w:hint="eastAsia"/>
        </w:rPr>
        <w:t>注册所用手机号或邮箱</w:t>
      </w:r>
      <w:r>
        <w:rPr>
          <w:rFonts w:hint="eastAsia"/>
        </w:rPr>
        <w:t>），</w:t>
      </w:r>
      <w:r w:rsidR="00F91D60">
        <w:rPr>
          <w:rFonts w:hint="eastAsia"/>
        </w:rPr>
        <w:t>头像</w:t>
      </w:r>
      <w:r>
        <w:rPr>
          <w:rFonts w:hint="eastAsia"/>
        </w:rPr>
        <w:t>，</w:t>
      </w:r>
      <w:r w:rsidR="00F91D60">
        <w:rPr>
          <w:rFonts w:hint="eastAsia"/>
        </w:rPr>
        <w:t>个人信息</w:t>
      </w:r>
      <w:r>
        <w:rPr>
          <w:rFonts w:hint="eastAsia"/>
        </w:rPr>
        <w:t>和密码等项目。</w:t>
      </w:r>
    </w:p>
    <w:p w14:paraId="0284C8A9" w14:textId="7D0B9963" w:rsidR="00FF5748" w:rsidRDefault="00FF5748" w:rsidP="00FF5748">
      <w:pPr>
        <w:spacing w:line="360" w:lineRule="auto"/>
        <w:ind w:leftChars="400" w:left="840"/>
      </w:pPr>
      <w:r>
        <w:rPr>
          <w:rFonts w:hint="eastAsia"/>
        </w:rPr>
        <w:t>管理员可以修改任意普通用户与</w:t>
      </w:r>
      <w:r w:rsidR="007D4CD5">
        <w:rPr>
          <w:rFonts w:hint="eastAsia"/>
        </w:rPr>
        <w:t>游戏</w:t>
      </w:r>
      <w:proofErr w:type="gramStart"/>
      <w:r w:rsidR="007D4CD5">
        <w:rPr>
          <w:rFonts w:hint="eastAsia"/>
        </w:rPr>
        <w:t>推荐家</w:t>
      </w:r>
      <w:proofErr w:type="gramEnd"/>
      <w:r>
        <w:rPr>
          <w:rFonts w:hint="eastAsia"/>
        </w:rPr>
        <w:t>的用户信息。</w:t>
      </w:r>
    </w:p>
    <w:p w14:paraId="3B12BADC" w14:textId="77777777" w:rsidR="00FF5748" w:rsidRDefault="00FF5748" w:rsidP="00AD4D30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注销账号</w:t>
      </w:r>
    </w:p>
    <w:p w14:paraId="58975DFE" w14:textId="77777777" w:rsidR="00FF5748" w:rsidRDefault="00FF5748" w:rsidP="00FF5748">
      <w:pPr>
        <w:spacing w:line="360" w:lineRule="auto"/>
        <w:ind w:left="525" w:firstLine="315"/>
      </w:pPr>
      <w:r>
        <w:rPr>
          <w:rFonts w:hint="eastAsia"/>
        </w:rPr>
        <w:t>登录后用户可以通过该功能注销账户，注销后将不可登录，需重新注册。</w:t>
      </w:r>
    </w:p>
    <w:p w14:paraId="0C70AB19" w14:textId="77777777" w:rsidR="00FF5748" w:rsidRDefault="00FF5748" w:rsidP="00AD4D30">
      <w:pPr>
        <w:pStyle w:val="a5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找回密码</w:t>
      </w:r>
    </w:p>
    <w:p w14:paraId="5960869E" w14:textId="77777777" w:rsidR="00FF5748" w:rsidRDefault="00FF5748" w:rsidP="00FF5748">
      <w:pPr>
        <w:spacing w:line="360" w:lineRule="auto"/>
        <w:ind w:left="525" w:firstLine="315"/>
      </w:pPr>
      <w:r>
        <w:rPr>
          <w:rFonts w:hint="eastAsia"/>
        </w:rPr>
        <w:lastRenderedPageBreak/>
        <w:t>用户可以通过该功能找回自己遗忘的密码。</w:t>
      </w:r>
    </w:p>
    <w:p w14:paraId="0206FC86" w14:textId="4CA5BB4F" w:rsidR="00250AEB" w:rsidRPr="00250AEB" w:rsidRDefault="00250AEB" w:rsidP="00250AEB">
      <w:pPr>
        <w:spacing w:line="360" w:lineRule="auto"/>
        <w:ind w:leftChars="400" w:left="840"/>
      </w:pPr>
      <w:r>
        <w:rPr>
          <w:rFonts w:hint="eastAsia"/>
        </w:rPr>
        <w:t>用户在找回密码时需要填写对应账号接收到的验证码，成功输入验证码后，需输入两次不存在非法字符的密码，并检验两次密码是否相同，若不相同需要重新输入。</w:t>
      </w:r>
    </w:p>
    <w:p w14:paraId="7988B370" w14:textId="2867F7EE" w:rsidR="007D4CD5" w:rsidRDefault="007D4CD5" w:rsidP="007D4CD5">
      <w:pPr>
        <w:ind w:firstLineChars="268" w:firstLine="565"/>
        <w:rPr>
          <w:b/>
        </w:rPr>
      </w:pPr>
      <w:commentRangeStart w:id="22"/>
      <w:commentRangeStart w:id="23"/>
      <w:r w:rsidRPr="007D4CD5">
        <w:rPr>
          <w:b/>
        </w:rPr>
        <w:t>2.</w:t>
      </w:r>
      <w:r w:rsidRPr="007D4CD5">
        <w:rPr>
          <w:rFonts w:hint="eastAsia"/>
          <w:b/>
        </w:rPr>
        <w:t>游戏信息管理模块</w:t>
      </w:r>
    </w:p>
    <w:p w14:paraId="3761E321" w14:textId="77777777" w:rsidR="00AD4D30" w:rsidRDefault="00750A5D" w:rsidP="00AD4D30">
      <w:pPr>
        <w:spacing w:line="360" w:lineRule="auto"/>
        <w:ind w:firstLineChars="250" w:firstLine="525"/>
      </w:pPr>
      <w:r w:rsidRPr="00750A5D">
        <w:rPr>
          <w:rFonts w:hint="eastAsia"/>
        </w:rPr>
        <w:t>本模块实现对</w:t>
      </w:r>
      <w:r>
        <w:rPr>
          <w:rFonts w:hint="eastAsia"/>
        </w:rPr>
        <w:t>游戏信息的增添、修改、删除、查询</w:t>
      </w:r>
    </w:p>
    <w:p w14:paraId="0BDB7286" w14:textId="761FA74B" w:rsidR="00777306" w:rsidRDefault="00991A1F" w:rsidP="00AD4D30">
      <w:pPr>
        <w:pStyle w:val="a5"/>
        <w:numPr>
          <w:ilvl w:val="1"/>
          <w:numId w:val="17"/>
        </w:numPr>
        <w:spacing w:line="360" w:lineRule="auto"/>
        <w:ind w:firstLineChars="0"/>
      </w:pPr>
      <w:r>
        <w:rPr>
          <w:rFonts w:hint="eastAsia"/>
        </w:rPr>
        <w:t>发布游戏信息</w:t>
      </w:r>
    </w:p>
    <w:p w14:paraId="73766AB5" w14:textId="162B15FF" w:rsidR="00991A1F" w:rsidRDefault="00991A1F" w:rsidP="00991A1F">
      <w:pPr>
        <w:spacing w:line="360" w:lineRule="auto"/>
        <w:ind w:left="525"/>
      </w:pPr>
      <w:r>
        <w:rPr>
          <w:rFonts w:hint="eastAsia"/>
        </w:rPr>
        <w:t>管理员在网页端完成对游戏信息的编辑后，将游戏信息发布到系统。</w:t>
      </w:r>
    </w:p>
    <w:p w14:paraId="72F7E9E7" w14:textId="2BD54AFD" w:rsidR="00991A1F" w:rsidRDefault="00991A1F" w:rsidP="00AD4D30">
      <w:pPr>
        <w:pStyle w:val="a5"/>
        <w:numPr>
          <w:ilvl w:val="1"/>
          <w:numId w:val="17"/>
        </w:numPr>
        <w:spacing w:line="360" w:lineRule="auto"/>
        <w:ind w:firstLineChars="0"/>
      </w:pPr>
      <w:r>
        <w:rPr>
          <w:rFonts w:hint="eastAsia"/>
        </w:rPr>
        <w:t>编辑游戏信息</w:t>
      </w:r>
    </w:p>
    <w:p w14:paraId="48F783E1" w14:textId="2E016741" w:rsidR="00CC6AC8" w:rsidRDefault="00CC6AC8" w:rsidP="00CC6AC8">
      <w:pPr>
        <w:spacing w:line="360" w:lineRule="auto"/>
        <w:ind w:left="525"/>
      </w:pPr>
      <w:r>
        <w:rPr>
          <w:rFonts w:hint="eastAsia"/>
        </w:rPr>
        <w:t>管理员可以修改已经发布的游戏的信息</w:t>
      </w:r>
    </w:p>
    <w:p w14:paraId="1CD691BC" w14:textId="3F194DE1" w:rsidR="00991A1F" w:rsidRDefault="00991A1F" w:rsidP="00AD4D30">
      <w:pPr>
        <w:pStyle w:val="a5"/>
        <w:numPr>
          <w:ilvl w:val="1"/>
          <w:numId w:val="17"/>
        </w:numPr>
        <w:spacing w:line="360" w:lineRule="auto"/>
        <w:ind w:firstLineChars="0"/>
      </w:pPr>
      <w:r>
        <w:rPr>
          <w:rFonts w:hint="eastAsia"/>
        </w:rPr>
        <w:t>删除游戏信息</w:t>
      </w:r>
    </w:p>
    <w:p w14:paraId="4AD6F0DC" w14:textId="6472DB37" w:rsidR="00CC6AC8" w:rsidRDefault="00CC6AC8" w:rsidP="00CC6AC8">
      <w:pPr>
        <w:spacing w:line="360" w:lineRule="auto"/>
        <w:ind w:left="525"/>
      </w:pPr>
      <w:r>
        <w:rPr>
          <w:rFonts w:hint="eastAsia"/>
        </w:rPr>
        <w:t>管理员可以删除已经发布的游戏的信息，分为懒惰删除（移入回收站，前台不显示）和彻底删除</w:t>
      </w:r>
      <w:r w:rsidR="00C64366">
        <w:rPr>
          <w:rFonts w:hint="eastAsia"/>
        </w:rPr>
        <w:t>（删除数据库中的记录）</w:t>
      </w:r>
    </w:p>
    <w:p w14:paraId="5D49C132" w14:textId="71857E24" w:rsidR="00991A1F" w:rsidRDefault="00991A1F" w:rsidP="00AD4D30">
      <w:pPr>
        <w:pStyle w:val="a5"/>
        <w:numPr>
          <w:ilvl w:val="1"/>
          <w:numId w:val="17"/>
        </w:numPr>
        <w:spacing w:line="360" w:lineRule="auto"/>
        <w:ind w:firstLineChars="0"/>
      </w:pPr>
      <w:r>
        <w:rPr>
          <w:rFonts w:hint="eastAsia"/>
        </w:rPr>
        <w:t>查询游戏信息</w:t>
      </w:r>
    </w:p>
    <w:p w14:paraId="48157EDC" w14:textId="398652E3" w:rsidR="00143BDD" w:rsidRPr="00FF5748" w:rsidRDefault="00082C82" w:rsidP="00143BDD">
      <w:pPr>
        <w:spacing w:line="360" w:lineRule="auto"/>
        <w:ind w:left="525"/>
      </w:pPr>
      <w:r>
        <w:rPr>
          <w:rFonts w:hint="eastAsia"/>
        </w:rPr>
        <w:t>游戏推荐博主和普通用户可以</w:t>
      </w:r>
      <w:r w:rsidR="00A100FA">
        <w:rPr>
          <w:rFonts w:hint="eastAsia"/>
        </w:rPr>
        <w:t>通过输入关键字</w:t>
      </w:r>
      <w:r>
        <w:rPr>
          <w:rFonts w:hint="eastAsia"/>
        </w:rPr>
        <w:t>查询游戏信息</w:t>
      </w:r>
      <w:commentRangeEnd w:id="22"/>
      <w:r w:rsidR="005C162D">
        <w:rPr>
          <w:rStyle w:val="a8"/>
        </w:rPr>
        <w:commentReference w:id="22"/>
      </w:r>
      <w:commentRangeEnd w:id="23"/>
      <w:r w:rsidR="00291883">
        <w:rPr>
          <w:rStyle w:val="a8"/>
        </w:rPr>
        <w:commentReference w:id="23"/>
      </w:r>
    </w:p>
    <w:p w14:paraId="7CC532FA" w14:textId="0A6E2FFC" w:rsidR="00777306" w:rsidRDefault="00765FE1">
      <w:pPr>
        <w:ind w:firstLineChars="268" w:firstLine="565"/>
        <w:rPr>
          <w:b/>
        </w:rPr>
      </w:pPr>
      <w:r>
        <w:rPr>
          <w:b/>
        </w:rPr>
        <w:t>3</w:t>
      </w:r>
      <w:r w:rsidR="00334F2A">
        <w:rPr>
          <w:rFonts w:hint="eastAsia"/>
          <w:b/>
        </w:rPr>
        <w:t>.</w:t>
      </w:r>
      <w:r w:rsidR="007D4CD5">
        <w:rPr>
          <w:rFonts w:hint="eastAsia"/>
          <w:b/>
        </w:rPr>
        <w:t>游戏推荐</w:t>
      </w:r>
      <w:r w:rsidR="00334F2A">
        <w:rPr>
          <w:rFonts w:hint="eastAsia"/>
          <w:b/>
        </w:rPr>
        <w:t>文章管理模块</w:t>
      </w:r>
    </w:p>
    <w:p w14:paraId="1E91EA6E" w14:textId="630F521E" w:rsidR="00143BDD" w:rsidRDefault="00F23EA6" w:rsidP="00C07740">
      <w:pPr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 w:rsidR="00334F2A">
        <w:rPr>
          <w:rFonts w:hint="eastAsia"/>
        </w:rPr>
        <w:t>本模块实现</w:t>
      </w:r>
      <w:r w:rsidR="00CF3BBC">
        <w:rPr>
          <w:rFonts w:hint="eastAsia"/>
        </w:rPr>
        <w:t>游戏</w:t>
      </w:r>
      <w:proofErr w:type="gramStart"/>
      <w:r w:rsidR="00CF3BBC">
        <w:rPr>
          <w:rFonts w:hint="eastAsia"/>
        </w:rPr>
        <w:t>推荐</w:t>
      </w:r>
      <w:r w:rsidR="00DA4542">
        <w:rPr>
          <w:rFonts w:hint="eastAsia"/>
        </w:rPr>
        <w:t>家</w:t>
      </w:r>
      <w:proofErr w:type="gramEnd"/>
      <w:r w:rsidR="00334F2A">
        <w:rPr>
          <w:rFonts w:hint="eastAsia"/>
        </w:rPr>
        <w:t>对</w:t>
      </w:r>
      <w:r w:rsidR="00AC61C6">
        <w:rPr>
          <w:rFonts w:hint="eastAsia"/>
        </w:rPr>
        <w:t>游戏推荐文章</w:t>
      </w:r>
      <w:r w:rsidR="00334F2A">
        <w:rPr>
          <w:rFonts w:hint="eastAsia"/>
        </w:rPr>
        <w:t>的增添、修改、删除、查询等功能</w:t>
      </w:r>
      <w:r w:rsidR="00523CC4">
        <w:rPr>
          <w:rFonts w:hint="eastAsia"/>
        </w:rPr>
        <w:t>，以及管理</w:t>
      </w:r>
      <w:r w:rsidR="00C07740">
        <w:rPr>
          <w:rFonts w:hint="eastAsia"/>
        </w:rPr>
        <w:t xml:space="preserve"> </w:t>
      </w:r>
      <w:r w:rsidR="00523CC4">
        <w:rPr>
          <w:rFonts w:hint="eastAsia"/>
        </w:rPr>
        <w:t>员对游戏推荐文章的审核功能。</w:t>
      </w:r>
    </w:p>
    <w:p w14:paraId="20F0FA90" w14:textId="387024DA" w:rsidR="00DA4542" w:rsidRDefault="00DA4542" w:rsidP="00DA4542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发布游戏推荐文章</w:t>
      </w:r>
    </w:p>
    <w:p w14:paraId="3F1843E2" w14:textId="0A8EDDB1" w:rsidR="00DA4542" w:rsidRPr="00DA4542" w:rsidRDefault="00DA4542" w:rsidP="00DA4542">
      <w:pPr>
        <w:spacing w:line="360" w:lineRule="auto"/>
        <w:ind w:left="525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可以在网页端完成对游戏推荐文章的编辑，随后将文章发布到系统。</w:t>
      </w:r>
    </w:p>
    <w:p w14:paraId="538F0327" w14:textId="60524264" w:rsidR="00777306" w:rsidRDefault="00334F2A" w:rsidP="00AD4D30">
      <w:pPr>
        <w:pStyle w:val="a5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编辑</w:t>
      </w:r>
      <w:r w:rsidR="00DA4542">
        <w:rPr>
          <w:rFonts w:hint="eastAsia"/>
        </w:rPr>
        <w:t>游戏推荐文章</w:t>
      </w:r>
    </w:p>
    <w:p w14:paraId="3078C87C" w14:textId="31745A13" w:rsidR="00777306" w:rsidRDefault="00DA4542">
      <w:pPr>
        <w:spacing w:line="360" w:lineRule="auto"/>
        <w:ind w:left="525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 w:rsidR="00334F2A">
        <w:rPr>
          <w:rFonts w:hint="eastAsia"/>
        </w:rPr>
        <w:t>可以修改自己编辑</w:t>
      </w:r>
      <w:r>
        <w:rPr>
          <w:rFonts w:hint="eastAsia"/>
        </w:rPr>
        <w:t>的游戏推荐</w:t>
      </w:r>
      <w:r w:rsidR="00334F2A">
        <w:rPr>
          <w:rFonts w:hint="eastAsia"/>
        </w:rPr>
        <w:t>文章的内容。</w:t>
      </w:r>
    </w:p>
    <w:p w14:paraId="53228738" w14:textId="189B23BC" w:rsidR="00777306" w:rsidRDefault="00334F2A" w:rsidP="00AD4D3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删除</w:t>
      </w:r>
      <w:r w:rsidR="00826969">
        <w:rPr>
          <w:rFonts w:hint="eastAsia"/>
        </w:rPr>
        <w:t>游戏推荐</w:t>
      </w:r>
      <w:r>
        <w:rPr>
          <w:rFonts w:hint="eastAsia"/>
        </w:rPr>
        <w:t>文章</w:t>
      </w:r>
    </w:p>
    <w:p w14:paraId="6EAA53BF" w14:textId="1A3F70E6" w:rsidR="00777306" w:rsidRDefault="00826969">
      <w:pPr>
        <w:spacing w:line="360" w:lineRule="auto"/>
        <w:ind w:left="525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 w:rsidR="00334F2A">
        <w:rPr>
          <w:rFonts w:hint="eastAsia"/>
        </w:rPr>
        <w:t>可以删除自己的</w:t>
      </w:r>
      <w:r>
        <w:rPr>
          <w:rFonts w:hint="eastAsia"/>
        </w:rPr>
        <w:t>游戏推荐</w:t>
      </w:r>
      <w:r w:rsidR="00334F2A">
        <w:rPr>
          <w:rFonts w:hint="eastAsia"/>
        </w:rPr>
        <w:t>文章，管理员可以删除任意文章。</w:t>
      </w:r>
    </w:p>
    <w:p w14:paraId="175BAF84" w14:textId="48C7027D" w:rsidR="00777306" w:rsidRDefault="00334F2A" w:rsidP="00AD4D3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查询</w:t>
      </w:r>
      <w:r w:rsidR="009D7A75">
        <w:rPr>
          <w:rFonts w:hint="eastAsia"/>
        </w:rPr>
        <w:t>游戏推荐</w:t>
      </w:r>
      <w:r>
        <w:rPr>
          <w:rFonts w:hint="eastAsia"/>
        </w:rPr>
        <w:t>文章</w:t>
      </w:r>
    </w:p>
    <w:p w14:paraId="33690870" w14:textId="68EEED70" w:rsidR="00777306" w:rsidRDefault="009E478F">
      <w:pPr>
        <w:spacing w:line="360" w:lineRule="auto"/>
        <w:ind w:left="525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输入关键字，即可查询该系统中所有的文章，也可以查询某个</w:t>
      </w:r>
      <w:r w:rsidR="000B2E56">
        <w:rPr>
          <w:rFonts w:hint="eastAsia"/>
        </w:rPr>
        <w:t>游戏</w:t>
      </w:r>
      <w:proofErr w:type="gramStart"/>
      <w:r w:rsidR="000B2E56">
        <w:rPr>
          <w:rFonts w:hint="eastAsia"/>
        </w:rPr>
        <w:t>推荐家</w:t>
      </w:r>
      <w:proofErr w:type="gramEnd"/>
      <w:r w:rsidR="00334F2A">
        <w:rPr>
          <w:rFonts w:hint="eastAsia"/>
        </w:rPr>
        <w:t>的所有文章。</w:t>
      </w:r>
    </w:p>
    <w:p w14:paraId="5F756DFA" w14:textId="15B74044" w:rsidR="00777306" w:rsidRDefault="00334F2A" w:rsidP="00AD4D30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审核</w:t>
      </w:r>
      <w:r w:rsidR="009D7A75">
        <w:rPr>
          <w:rFonts w:hint="eastAsia"/>
        </w:rPr>
        <w:t>游戏推荐</w:t>
      </w:r>
      <w:r>
        <w:rPr>
          <w:rFonts w:hint="eastAsia"/>
        </w:rPr>
        <w:t>文章</w:t>
      </w:r>
    </w:p>
    <w:p w14:paraId="6F516386" w14:textId="538A506F" w:rsidR="00777306" w:rsidRDefault="00993779">
      <w:pPr>
        <w:spacing w:line="360" w:lineRule="auto"/>
        <w:ind w:left="525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r w:rsidR="00334F2A">
        <w:rPr>
          <w:rFonts w:hint="eastAsia"/>
        </w:rPr>
        <w:t>发布</w:t>
      </w:r>
      <w:proofErr w:type="gramEnd"/>
      <w:r w:rsidR="00334F2A">
        <w:rPr>
          <w:rFonts w:hint="eastAsia"/>
        </w:rPr>
        <w:t>文章需要首先通过管理员的审核，若管理员未审核，</w:t>
      </w:r>
      <w:r w:rsidR="006A70F0">
        <w:rPr>
          <w:rFonts w:hint="eastAsia"/>
        </w:rPr>
        <w:t>游戏推荐</w:t>
      </w:r>
      <w:r w:rsidR="00334F2A">
        <w:rPr>
          <w:rFonts w:hint="eastAsia"/>
        </w:rPr>
        <w:t>文章会显示在未</w:t>
      </w:r>
      <w:r w:rsidR="00F5284E">
        <w:rPr>
          <w:rFonts w:hint="eastAsia"/>
        </w:rPr>
        <w:t>审核</w:t>
      </w:r>
      <w:r w:rsidR="00334F2A">
        <w:rPr>
          <w:rFonts w:hint="eastAsia"/>
        </w:rPr>
        <w:t>状态，如果管理员审核未通过，状态也会显示发布失败，审核通过将直接发布在</w:t>
      </w:r>
      <w:r w:rsidR="00F5284E">
        <w:rPr>
          <w:rFonts w:hint="eastAsia"/>
        </w:rPr>
        <w:t>系统中</w:t>
      </w:r>
      <w:r w:rsidR="00334F2A">
        <w:rPr>
          <w:rFonts w:hint="eastAsia"/>
        </w:rPr>
        <w:t>。</w:t>
      </w:r>
    </w:p>
    <w:p w14:paraId="20640AFC" w14:textId="7E329CE3" w:rsidR="00777306" w:rsidRDefault="00143BDD">
      <w:pPr>
        <w:ind w:firstLineChars="270" w:firstLine="569"/>
        <w:rPr>
          <w:b/>
        </w:rPr>
      </w:pPr>
      <w:r>
        <w:rPr>
          <w:b/>
        </w:rPr>
        <w:lastRenderedPageBreak/>
        <w:t>4</w:t>
      </w:r>
      <w:r w:rsidR="00334F2A">
        <w:rPr>
          <w:b/>
        </w:rPr>
        <w:t>.</w:t>
      </w:r>
      <w:r w:rsidR="00334F2A">
        <w:rPr>
          <w:rFonts w:hint="eastAsia"/>
          <w:b/>
        </w:rPr>
        <w:t>评论管理模块</w:t>
      </w:r>
    </w:p>
    <w:p w14:paraId="39063067" w14:textId="77777777" w:rsidR="00777306" w:rsidRDefault="00334F2A">
      <w:pPr>
        <w:spacing w:line="360" w:lineRule="auto"/>
        <w:ind w:firstLineChars="270" w:firstLine="567"/>
      </w:pPr>
      <w:r>
        <w:rPr>
          <w:rFonts w:hint="eastAsia"/>
        </w:rPr>
        <w:t>本模块实现对评论进行管理，具体功能为发布、删除、审核评论。</w:t>
      </w:r>
    </w:p>
    <w:p w14:paraId="3D7BA481" w14:textId="62BEA860" w:rsidR="00777306" w:rsidRDefault="00DA454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 xml:space="preserve"> </w:t>
      </w:r>
      <w:r w:rsidR="00334F2A">
        <w:rPr>
          <w:rFonts w:hint="eastAsia"/>
        </w:rPr>
        <w:t>发表评论</w:t>
      </w:r>
    </w:p>
    <w:p w14:paraId="4B62AE79" w14:textId="697CE63D" w:rsidR="00777306" w:rsidRDefault="00A82981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有权限在任意</w:t>
      </w:r>
      <w:r>
        <w:rPr>
          <w:rFonts w:hint="eastAsia"/>
        </w:rPr>
        <w:t>游戏或游戏推荐文章</w:t>
      </w:r>
      <w:r w:rsidR="00334F2A">
        <w:rPr>
          <w:rFonts w:hint="eastAsia"/>
        </w:rPr>
        <w:t>下发表自己的评论。</w:t>
      </w:r>
    </w:p>
    <w:p w14:paraId="23CC27FC" w14:textId="474E68C1" w:rsidR="00777306" w:rsidRDefault="00DA4542">
      <w:pPr>
        <w:numPr>
          <w:ilvl w:val="0"/>
          <w:numId w:val="4"/>
        </w:numPr>
        <w:spacing w:line="360" w:lineRule="auto"/>
      </w:pPr>
      <w:r>
        <w:rPr>
          <w:rFonts w:hint="eastAsia"/>
        </w:rPr>
        <w:t xml:space="preserve"> </w:t>
      </w:r>
      <w:r w:rsidR="00334F2A">
        <w:rPr>
          <w:rFonts w:hint="eastAsia"/>
        </w:rPr>
        <w:t>删除评论</w:t>
      </w:r>
    </w:p>
    <w:p w14:paraId="5D43D4E8" w14:textId="5F949154" w:rsidR="00777306" w:rsidRDefault="00FC5680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可以删除自己的任意评论</w:t>
      </w:r>
      <w:r>
        <w:rPr>
          <w:rFonts w:hint="eastAsia"/>
        </w:rPr>
        <w:t>；</w:t>
      </w:r>
      <w:r w:rsidR="00334F2A">
        <w:rPr>
          <w:rFonts w:hint="eastAsia"/>
        </w:rPr>
        <w:t>管理员可以删除任何评论。</w:t>
      </w:r>
      <w:bookmarkStart w:id="24" w:name="_Toc430813089"/>
    </w:p>
    <w:p w14:paraId="43764233" w14:textId="21CF0F7E" w:rsidR="003B4D40" w:rsidRDefault="003B4D40" w:rsidP="003B4D40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查看评论</w:t>
      </w:r>
    </w:p>
    <w:p w14:paraId="41EB7E8F" w14:textId="5363AF0D" w:rsidR="003B4D40" w:rsidRDefault="003B4D40" w:rsidP="003B4D40">
      <w:pPr>
        <w:spacing w:line="360" w:lineRule="auto"/>
        <w:ind w:left="567"/>
      </w:pPr>
      <w:r>
        <w:rPr>
          <w:rFonts w:hint="eastAsia"/>
        </w:rPr>
        <w:t>用户可以在对应的游戏</w:t>
      </w:r>
      <w:r>
        <w:rPr>
          <w:rFonts w:hint="eastAsia"/>
        </w:rPr>
        <w:t>/</w:t>
      </w:r>
      <w:r>
        <w:rPr>
          <w:rFonts w:hint="eastAsia"/>
        </w:rPr>
        <w:t>游戏推荐文章页上查看评论，管理员可以在后台查看评论。</w:t>
      </w:r>
    </w:p>
    <w:p w14:paraId="69DE04FF" w14:textId="691D7580" w:rsidR="00F23EA6" w:rsidRDefault="00452B03">
      <w:pPr>
        <w:spacing w:line="360" w:lineRule="auto"/>
        <w:ind w:left="567"/>
        <w:rPr>
          <w:b/>
        </w:rPr>
      </w:pPr>
      <w:r>
        <w:rPr>
          <w:b/>
        </w:rPr>
        <w:t>5</w:t>
      </w:r>
      <w:r w:rsidR="00334F2A">
        <w:rPr>
          <w:rFonts w:hint="eastAsia"/>
          <w:b/>
        </w:rPr>
        <w:t>.</w:t>
      </w:r>
      <w:r w:rsidR="00334F2A">
        <w:rPr>
          <w:rFonts w:hint="eastAsia"/>
          <w:b/>
        </w:rPr>
        <w:t>收藏管理模块</w:t>
      </w:r>
    </w:p>
    <w:p w14:paraId="6174C5B7" w14:textId="77777777" w:rsidR="00F23EA6" w:rsidRDefault="00F23EA6" w:rsidP="00F23EA6">
      <w:pPr>
        <w:spacing w:line="360" w:lineRule="auto"/>
      </w:pPr>
      <w:r>
        <w:tab/>
        <w:t xml:space="preserve"> </w:t>
      </w:r>
      <w:r w:rsidR="00C07740">
        <w:rPr>
          <w:rFonts w:hint="eastAsia"/>
        </w:rPr>
        <w:t>游戏</w:t>
      </w:r>
      <w:proofErr w:type="gramStart"/>
      <w:r w:rsidR="00C07740">
        <w:rPr>
          <w:rFonts w:hint="eastAsia"/>
        </w:rPr>
        <w:t>推荐家</w:t>
      </w:r>
      <w:proofErr w:type="gramEnd"/>
      <w:r w:rsidR="00C07740">
        <w:rPr>
          <w:rFonts w:hint="eastAsia"/>
        </w:rPr>
        <w:t>和用户</w:t>
      </w:r>
      <w:r w:rsidR="00334F2A">
        <w:rPr>
          <w:rFonts w:hint="eastAsia"/>
        </w:rPr>
        <w:t>可以通过本模块对自己喜欢的</w:t>
      </w:r>
      <w:r>
        <w:rPr>
          <w:rFonts w:hint="eastAsia"/>
        </w:rPr>
        <w:t>游戏和游戏推荐</w:t>
      </w:r>
      <w:r w:rsidR="00334F2A">
        <w:rPr>
          <w:rFonts w:hint="eastAsia"/>
        </w:rPr>
        <w:t>文章进行收藏、取消收藏</w:t>
      </w:r>
      <w:r w:rsidR="0063450A">
        <w:rPr>
          <w:rFonts w:hint="eastAsia"/>
        </w:rPr>
        <w:t>、查看收藏</w:t>
      </w:r>
      <w:r w:rsidR="00334F2A">
        <w:rPr>
          <w:rFonts w:hint="eastAsia"/>
        </w:rPr>
        <w:t>等操作。</w:t>
      </w:r>
    </w:p>
    <w:p w14:paraId="7608BA36" w14:textId="1400826B" w:rsidR="00777306" w:rsidRDefault="00334F2A" w:rsidP="00F23EA6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收藏</w:t>
      </w:r>
      <w:r w:rsidR="00F23EA6">
        <w:rPr>
          <w:rFonts w:hint="eastAsia"/>
        </w:rPr>
        <w:t>游戏</w:t>
      </w:r>
      <w:ins w:id="25" w:author="毛毛妈" w:date="2023-10-21T16:43:00Z">
        <w:r w:rsidR="005C162D">
          <w:rPr>
            <w:rFonts w:hint="eastAsia"/>
          </w:rPr>
          <w:t>/</w:t>
        </w:r>
        <w:r w:rsidR="005C162D">
          <w:rPr>
            <w:rFonts w:hint="eastAsia"/>
          </w:rPr>
          <w:t>游戏推荐</w:t>
        </w:r>
        <w:commentRangeStart w:id="26"/>
        <w:r w:rsidR="005C162D">
          <w:rPr>
            <w:rFonts w:hint="eastAsia"/>
          </w:rPr>
          <w:t>文章</w:t>
        </w:r>
      </w:ins>
      <w:ins w:id="27" w:author="毛毛妈" w:date="2023-10-21T16:44:00Z">
        <w:r w:rsidR="005C162D">
          <w:rPr>
            <w:rStyle w:val="a8"/>
          </w:rPr>
          <w:commentReference w:id="28"/>
        </w:r>
      </w:ins>
      <w:commentRangeEnd w:id="26"/>
      <w:r w:rsidR="00291883">
        <w:rPr>
          <w:rStyle w:val="a8"/>
        </w:rPr>
        <w:commentReference w:id="26"/>
      </w:r>
      <w:commentRangeStart w:id="28"/>
      <w:commentRangeEnd w:id="28"/>
      <w:ins w:id="29" w:author="毛毛妈" w:date="2023-10-21T16:44:00Z">
        <w:r w:rsidR="005C162D">
          <w:rPr>
            <w:rFonts w:hint="eastAsia"/>
          </w:rPr>
          <w:t xml:space="preserve"> </w:t>
        </w:r>
      </w:ins>
    </w:p>
    <w:p w14:paraId="31F65909" w14:textId="1F0CF2B0" w:rsidR="00F23EA6" w:rsidRDefault="00F23EA6" w:rsidP="00F23EA6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可以对自己喜欢的</w:t>
      </w:r>
      <w:r>
        <w:rPr>
          <w:rFonts w:hint="eastAsia"/>
        </w:rPr>
        <w:t>游戏进行</w:t>
      </w:r>
      <w:r w:rsidR="00334F2A">
        <w:rPr>
          <w:rFonts w:hint="eastAsia"/>
        </w:rPr>
        <w:t>收藏，将喜欢的</w:t>
      </w:r>
      <w:r>
        <w:rPr>
          <w:rFonts w:hint="eastAsia"/>
        </w:rPr>
        <w:t>游戏</w:t>
      </w:r>
      <w:r w:rsidR="00334F2A">
        <w:rPr>
          <w:rFonts w:hint="eastAsia"/>
        </w:rPr>
        <w:t>收藏以备将来查询。</w:t>
      </w:r>
    </w:p>
    <w:p w14:paraId="17ED4C9A" w14:textId="6225E3FA" w:rsidR="00F23EA6" w:rsidDel="005C162D" w:rsidRDefault="00F23EA6" w:rsidP="00F23EA6">
      <w:pPr>
        <w:pStyle w:val="a5"/>
        <w:numPr>
          <w:ilvl w:val="0"/>
          <w:numId w:val="19"/>
        </w:numPr>
        <w:spacing w:line="360" w:lineRule="auto"/>
        <w:ind w:firstLineChars="0"/>
        <w:rPr>
          <w:del w:id="30" w:author="毛毛妈" w:date="2023-10-21T16:43:00Z"/>
        </w:rPr>
      </w:pPr>
      <w:del w:id="31" w:author="毛毛妈" w:date="2023-10-21T16:43:00Z">
        <w:r w:rsidDel="005C162D">
          <w:rPr>
            <w:rFonts w:hint="eastAsia"/>
          </w:rPr>
          <w:delText>收藏游戏推荐文章</w:delText>
        </w:r>
      </w:del>
    </w:p>
    <w:p w14:paraId="34840D36" w14:textId="2C4DB69A" w:rsidR="00F23EA6" w:rsidRPr="00F23EA6" w:rsidRDefault="00F23EA6" w:rsidP="00F23EA6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和用户可以对自己喜欢的游戏</w:t>
      </w:r>
      <w:r w:rsidR="00743D2E">
        <w:rPr>
          <w:rFonts w:hint="eastAsia"/>
        </w:rPr>
        <w:t>推荐文章</w:t>
      </w:r>
      <w:r>
        <w:rPr>
          <w:rFonts w:hint="eastAsia"/>
        </w:rPr>
        <w:t>进行收藏，将喜欢的游戏</w:t>
      </w:r>
      <w:r w:rsidR="007944E4">
        <w:rPr>
          <w:rFonts w:hint="eastAsia"/>
        </w:rPr>
        <w:t>推荐文章</w:t>
      </w:r>
      <w:r>
        <w:rPr>
          <w:rFonts w:hint="eastAsia"/>
        </w:rPr>
        <w:t>收藏以备将来查询。</w:t>
      </w:r>
    </w:p>
    <w:p w14:paraId="75AE2301" w14:textId="2176EFC3" w:rsidR="00777306" w:rsidRDefault="00334F2A" w:rsidP="00F23EA6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取消收藏</w:t>
      </w:r>
      <w:r w:rsidR="006E2241">
        <w:rPr>
          <w:rFonts w:hint="eastAsia"/>
        </w:rPr>
        <w:t>游戏</w:t>
      </w:r>
      <w:ins w:id="32" w:author="毛毛妈" w:date="2023-10-21T16:44:00Z">
        <w:r w:rsidR="005C162D">
          <w:rPr>
            <w:rFonts w:hint="eastAsia"/>
          </w:rPr>
          <w:t>/</w:t>
        </w:r>
        <w:r w:rsidR="005C162D">
          <w:rPr>
            <w:rFonts w:hint="eastAsia"/>
          </w:rPr>
          <w:t>游戏推荐文章</w:t>
        </w:r>
      </w:ins>
    </w:p>
    <w:p w14:paraId="33AEF711" w14:textId="75062AD3" w:rsidR="00F23EA6" w:rsidRDefault="006E2241" w:rsidP="00F23EA6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对于不再需要收藏的</w:t>
      </w:r>
      <w:r>
        <w:rPr>
          <w:rFonts w:hint="eastAsia"/>
        </w:rPr>
        <w:t>游戏</w:t>
      </w:r>
      <w:r w:rsidR="00334F2A">
        <w:rPr>
          <w:rFonts w:hint="eastAsia"/>
        </w:rPr>
        <w:t>，可通过取消收藏功能将</w:t>
      </w:r>
      <w:r>
        <w:rPr>
          <w:rFonts w:hint="eastAsia"/>
        </w:rPr>
        <w:t>游戏</w:t>
      </w:r>
      <w:r w:rsidR="00334F2A">
        <w:rPr>
          <w:rFonts w:hint="eastAsia"/>
        </w:rPr>
        <w:t>从收藏中删除。</w:t>
      </w:r>
    </w:p>
    <w:p w14:paraId="7CF7B037" w14:textId="440B9BCE" w:rsidR="00201268" w:rsidDel="005C162D" w:rsidRDefault="00201268" w:rsidP="00201268">
      <w:pPr>
        <w:pStyle w:val="a5"/>
        <w:numPr>
          <w:ilvl w:val="0"/>
          <w:numId w:val="19"/>
        </w:numPr>
        <w:spacing w:line="360" w:lineRule="auto"/>
        <w:ind w:firstLineChars="0"/>
        <w:rPr>
          <w:del w:id="33" w:author="毛毛妈" w:date="2023-10-21T16:44:00Z"/>
        </w:rPr>
      </w:pPr>
      <w:del w:id="34" w:author="毛毛妈" w:date="2023-10-21T16:44:00Z">
        <w:r w:rsidDel="005C162D">
          <w:rPr>
            <w:rFonts w:hint="eastAsia"/>
          </w:rPr>
          <w:delText>取消收藏游戏推荐文章</w:delText>
        </w:r>
      </w:del>
    </w:p>
    <w:p w14:paraId="3AF4A106" w14:textId="04B9F793" w:rsidR="00201268" w:rsidRPr="00201268" w:rsidRDefault="00201268" w:rsidP="00F23EA6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和用户对于不再需要收藏的游戏推荐文章，可通过取消收藏功能将游戏推荐文章从收藏中删除。</w:t>
      </w:r>
    </w:p>
    <w:p w14:paraId="730A0D6C" w14:textId="535D0C55" w:rsidR="00777306" w:rsidRDefault="00334F2A" w:rsidP="00F23EA6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查看收藏</w:t>
      </w:r>
    </w:p>
    <w:p w14:paraId="36B9B5DA" w14:textId="5BA8427D" w:rsidR="00777306" w:rsidRDefault="00875C4C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可以通过该功能查看自己收藏过的</w:t>
      </w:r>
      <w:r>
        <w:rPr>
          <w:rFonts w:hint="eastAsia"/>
        </w:rPr>
        <w:t>游戏和游戏推荐文章</w:t>
      </w:r>
      <w:r w:rsidR="00334F2A">
        <w:rPr>
          <w:rFonts w:hint="eastAsia"/>
        </w:rPr>
        <w:t>。</w:t>
      </w:r>
    </w:p>
    <w:p w14:paraId="0D8245F6" w14:textId="4BCD24FD" w:rsidR="00777306" w:rsidRDefault="00452B03">
      <w:pPr>
        <w:spacing w:line="360" w:lineRule="auto"/>
        <w:ind w:firstLineChars="300" w:firstLine="632"/>
        <w:rPr>
          <w:b/>
        </w:rPr>
      </w:pPr>
      <w:r>
        <w:rPr>
          <w:b/>
        </w:rPr>
        <w:t>6</w:t>
      </w:r>
      <w:r w:rsidR="00334F2A">
        <w:rPr>
          <w:rFonts w:hint="eastAsia"/>
          <w:b/>
        </w:rPr>
        <w:t>.</w:t>
      </w:r>
      <w:proofErr w:type="gramStart"/>
      <w:r w:rsidR="00334F2A">
        <w:rPr>
          <w:rFonts w:hint="eastAsia"/>
          <w:b/>
        </w:rPr>
        <w:t>点赞管理</w:t>
      </w:r>
      <w:proofErr w:type="gramEnd"/>
      <w:r w:rsidR="00334F2A">
        <w:rPr>
          <w:rFonts w:hint="eastAsia"/>
          <w:b/>
        </w:rPr>
        <w:t>模块</w:t>
      </w:r>
    </w:p>
    <w:p w14:paraId="59C2B912" w14:textId="6A7F23CE" w:rsidR="00777306" w:rsidRDefault="00452B03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可以通过本模块给文章点赞，也可以取消点赞。</w:t>
      </w:r>
    </w:p>
    <w:p w14:paraId="1E42C50D" w14:textId="26F99A3E" w:rsidR="00777306" w:rsidRDefault="00F0590F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 </w:t>
      </w:r>
      <w:proofErr w:type="gramStart"/>
      <w:r w:rsidR="00D4451A">
        <w:rPr>
          <w:rFonts w:hint="eastAsia"/>
        </w:rPr>
        <w:t>点赞</w:t>
      </w:r>
      <w:r w:rsidR="00334F2A">
        <w:rPr>
          <w:rFonts w:hint="eastAsia"/>
        </w:rPr>
        <w:t>文章</w:t>
      </w:r>
      <w:proofErr w:type="gramEnd"/>
    </w:p>
    <w:p w14:paraId="028E5194" w14:textId="2663FFF6" w:rsidR="00777306" w:rsidRDefault="00452B03">
      <w:pPr>
        <w:spacing w:line="360" w:lineRule="auto"/>
        <w:ind w:left="567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可以在阅读</w:t>
      </w:r>
      <w:r>
        <w:rPr>
          <w:rFonts w:hint="eastAsia"/>
        </w:rPr>
        <w:t>游戏推荐</w:t>
      </w:r>
      <w:r w:rsidR="00334F2A">
        <w:rPr>
          <w:rFonts w:hint="eastAsia"/>
        </w:rPr>
        <w:t>文章时对自己喜欢的文章点赞。</w:t>
      </w:r>
    </w:p>
    <w:p w14:paraId="28DC43AE" w14:textId="509EF47F" w:rsidR="00777306" w:rsidRDefault="00F0590F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 </w:t>
      </w:r>
      <w:r w:rsidR="0098687C">
        <w:rPr>
          <w:rFonts w:hint="eastAsia"/>
        </w:rPr>
        <w:t>取消</w:t>
      </w:r>
      <w:r w:rsidR="00334F2A">
        <w:rPr>
          <w:rFonts w:hint="eastAsia"/>
        </w:rPr>
        <w:t>点赞</w:t>
      </w:r>
    </w:p>
    <w:p w14:paraId="251D246F" w14:textId="65152E81" w:rsidR="00777306" w:rsidRDefault="00452B03">
      <w:pPr>
        <w:spacing w:line="360" w:lineRule="auto"/>
        <w:ind w:left="567"/>
      </w:pPr>
      <w:r>
        <w:rPr>
          <w:rFonts w:hint="eastAsia"/>
        </w:rPr>
        <w:lastRenderedPageBreak/>
        <w:t>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和用户</w:t>
      </w:r>
      <w:r w:rsidR="00334F2A">
        <w:rPr>
          <w:rFonts w:hint="eastAsia"/>
        </w:rPr>
        <w:t>可以将给</w:t>
      </w:r>
      <w:r>
        <w:rPr>
          <w:rFonts w:hint="eastAsia"/>
        </w:rPr>
        <w:t>游戏推荐</w:t>
      </w:r>
      <w:r w:rsidR="00334F2A">
        <w:rPr>
          <w:rFonts w:hint="eastAsia"/>
        </w:rPr>
        <w:t>文章点的赞取消。</w:t>
      </w:r>
    </w:p>
    <w:p w14:paraId="204E6350" w14:textId="49D96384" w:rsidR="006E3AD1" w:rsidRDefault="006E3AD1">
      <w:pPr>
        <w:spacing w:line="360" w:lineRule="auto"/>
        <w:ind w:left="567"/>
      </w:pPr>
    </w:p>
    <w:p w14:paraId="6E457EB8" w14:textId="53933C94" w:rsidR="00777306" w:rsidRDefault="00334F2A">
      <w:pPr>
        <w:pStyle w:val="3"/>
        <w:spacing w:line="360" w:lineRule="auto"/>
      </w:pPr>
      <w:bookmarkStart w:id="35" w:name="_Toc148537925"/>
      <w:r>
        <w:rPr>
          <w:rFonts w:hint="eastAsia"/>
        </w:rPr>
        <w:t xml:space="preserve">3.1.1 </w:t>
      </w:r>
      <w:r>
        <w:rPr>
          <w:rFonts w:hint="eastAsia"/>
        </w:rPr>
        <w:t>确定参与者</w:t>
      </w:r>
      <w:bookmarkEnd w:id="24"/>
      <w:bookmarkEnd w:id="35"/>
    </w:p>
    <w:p w14:paraId="7081784B" w14:textId="7528BE75" w:rsidR="00715D00" w:rsidRPr="00715D00" w:rsidRDefault="00715D00" w:rsidP="00715D0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确定参与</w:t>
      </w:r>
      <w:r w:rsidR="00937965">
        <w:rPr>
          <w:rFonts w:hint="eastAsia"/>
        </w:rPr>
        <w:t>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777306" w14:paraId="3827B8B0" w14:textId="77777777">
        <w:tc>
          <w:tcPr>
            <w:tcW w:w="1809" w:type="dxa"/>
            <w:shd w:val="clear" w:color="auto" w:fill="auto"/>
          </w:tcPr>
          <w:p w14:paraId="7B1B40D7" w14:textId="2F7D1218" w:rsidR="00777306" w:rsidRDefault="00334F2A"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  <w:shd w:val="clear" w:color="auto" w:fill="auto"/>
          </w:tcPr>
          <w:p w14:paraId="5F937CCD" w14:textId="3D627575" w:rsidR="00777306" w:rsidRDefault="00334F2A">
            <w:pPr>
              <w:spacing w:line="360" w:lineRule="auto"/>
              <w:jc w:val="center"/>
            </w:pPr>
            <w:r>
              <w:rPr>
                <w:rFonts w:hint="eastAsia"/>
              </w:rPr>
              <w:t>参与项目</w:t>
            </w:r>
          </w:p>
        </w:tc>
      </w:tr>
      <w:tr w:rsidR="00DA3C8C" w14:paraId="27801A8A" w14:textId="77777777">
        <w:tc>
          <w:tcPr>
            <w:tcW w:w="1809" w:type="dxa"/>
            <w:shd w:val="clear" w:color="auto" w:fill="auto"/>
          </w:tcPr>
          <w:p w14:paraId="66E50736" w14:textId="4416F3D9" w:rsidR="00DA3C8C" w:rsidRDefault="00DA3C8C" w:rsidP="00DA3C8C">
            <w:pPr>
              <w:spacing w:line="360" w:lineRule="auto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6713" w:type="dxa"/>
            <w:shd w:val="clear" w:color="auto" w:fill="auto"/>
          </w:tcPr>
          <w:p w14:paraId="7B528332" w14:textId="6ED4C2FE" w:rsidR="00DA3C8C" w:rsidRDefault="00DA3C8C" w:rsidP="00DA3C8C">
            <w:pPr>
              <w:spacing w:line="360" w:lineRule="auto"/>
              <w:jc w:val="center"/>
            </w:pPr>
            <w:r>
              <w:rPr>
                <w:rFonts w:hint="eastAsia"/>
              </w:rPr>
              <w:t>游戏信息管理、游戏推荐文章管理、用户信息管理、评论管理</w:t>
            </w:r>
          </w:p>
        </w:tc>
      </w:tr>
      <w:tr w:rsidR="00DA3C8C" w14:paraId="683549B0" w14:textId="77777777" w:rsidTr="009924AA">
        <w:tc>
          <w:tcPr>
            <w:tcW w:w="1809" w:type="dxa"/>
            <w:shd w:val="clear" w:color="auto" w:fill="auto"/>
          </w:tcPr>
          <w:p w14:paraId="6DC3C510" w14:textId="57511ED6" w:rsidR="00DA3C8C" w:rsidRDefault="00DA3C8C" w:rsidP="009924AA">
            <w:pPr>
              <w:spacing w:line="360" w:lineRule="auto"/>
              <w:jc w:val="center"/>
            </w:pPr>
            <w:r>
              <w:rPr>
                <w:rFonts w:hint="eastAsia"/>
              </w:rPr>
              <w:t>游戏</w:t>
            </w:r>
            <w:proofErr w:type="gramStart"/>
            <w:r>
              <w:rPr>
                <w:rFonts w:hint="eastAsia"/>
              </w:rPr>
              <w:t>推荐家</w:t>
            </w:r>
            <w:proofErr w:type="gramEnd"/>
          </w:p>
        </w:tc>
        <w:tc>
          <w:tcPr>
            <w:tcW w:w="6713" w:type="dxa"/>
            <w:shd w:val="clear" w:color="auto" w:fill="auto"/>
          </w:tcPr>
          <w:p w14:paraId="0A6BE4CD" w14:textId="4D8C76A3" w:rsidR="00DA3C8C" w:rsidRDefault="00DA3C8C" w:rsidP="009924AA">
            <w:pPr>
              <w:spacing w:line="360" w:lineRule="auto"/>
              <w:jc w:val="center"/>
            </w:pPr>
            <w:r>
              <w:rPr>
                <w:rFonts w:hint="eastAsia"/>
              </w:rPr>
              <w:t>用户信息管理、游戏推荐文章管理、评论管理、收藏管理、</w:t>
            </w:r>
            <w:proofErr w:type="gramStart"/>
            <w:r>
              <w:rPr>
                <w:rFonts w:hint="eastAsia"/>
              </w:rPr>
              <w:t>点赞管理</w:t>
            </w:r>
            <w:proofErr w:type="gramEnd"/>
          </w:p>
        </w:tc>
      </w:tr>
      <w:tr w:rsidR="00DA3C8C" w14:paraId="146AB494" w14:textId="77777777">
        <w:tc>
          <w:tcPr>
            <w:tcW w:w="1809" w:type="dxa"/>
            <w:shd w:val="clear" w:color="auto" w:fill="auto"/>
          </w:tcPr>
          <w:p w14:paraId="7886DFE5" w14:textId="5F58CE23" w:rsidR="00DA3C8C" w:rsidRDefault="00DA3C8C" w:rsidP="00DA3C8C">
            <w:pPr>
              <w:spacing w:line="360" w:lineRule="auto"/>
              <w:jc w:val="center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6713" w:type="dxa"/>
            <w:shd w:val="clear" w:color="auto" w:fill="auto"/>
          </w:tcPr>
          <w:p w14:paraId="69484422" w14:textId="1E7944AC" w:rsidR="00DA3C8C" w:rsidRDefault="00DA3C8C" w:rsidP="00DA3C8C">
            <w:pPr>
              <w:spacing w:line="360" w:lineRule="auto"/>
              <w:jc w:val="center"/>
            </w:pPr>
            <w:r>
              <w:rPr>
                <w:rFonts w:hint="eastAsia"/>
              </w:rPr>
              <w:t>用户信息管理、评论管理、收藏管理、</w:t>
            </w:r>
            <w:proofErr w:type="gramStart"/>
            <w:r>
              <w:rPr>
                <w:rFonts w:hint="eastAsia"/>
              </w:rPr>
              <w:t>点赞管理</w:t>
            </w:r>
            <w:proofErr w:type="gramEnd"/>
          </w:p>
        </w:tc>
      </w:tr>
    </w:tbl>
    <w:p w14:paraId="1C2AF88E" w14:textId="2FA1816E" w:rsidR="00D36598" w:rsidRDefault="00D36598">
      <w:pPr>
        <w:spacing w:line="360" w:lineRule="auto"/>
      </w:pPr>
    </w:p>
    <w:p w14:paraId="26C6EFB9" w14:textId="78A5EA52" w:rsidR="00773803" w:rsidRPr="00773803" w:rsidRDefault="00D9397D" w:rsidP="009A1390">
      <w:pPr>
        <w:pStyle w:val="3"/>
        <w:spacing w:line="360" w:lineRule="auto"/>
      </w:pPr>
      <w:bookmarkStart w:id="36" w:name="_Toc430813090"/>
      <w:bookmarkStart w:id="37" w:name="_Toc148537926"/>
      <w:r w:rsidRPr="0077380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9F25B5D" wp14:editId="70C0FF95">
            <wp:simplePos x="0" y="0"/>
            <wp:positionH relativeFrom="margin">
              <wp:posOffset>-384175</wp:posOffset>
            </wp:positionH>
            <wp:positionV relativeFrom="margin">
              <wp:posOffset>3812540</wp:posOffset>
            </wp:positionV>
            <wp:extent cx="5938520" cy="4598035"/>
            <wp:effectExtent l="0" t="0" r="0" b="0"/>
            <wp:wrapSquare wrapText="bothSides"/>
            <wp:docPr id="20523215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7" t="2229" r="26086" b="24440"/>
                    <a:stretch/>
                  </pic:blipFill>
                  <pic:spPr bwMode="auto">
                    <a:xfrm>
                      <a:off x="0" y="0"/>
                      <a:ext cx="593852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commentRangeStart w:id="38"/>
      <w:commentRangeStart w:id="39"/>
      <w:commentRangeEnd w:id="38"/>
      <w:r w:rsidR="005C10B9">
        <w:rPr>
          <w:rStyle w:val="a8"/>
          <w:b w:val="0"/>
          <w:bCs w:val="0"/>
        </w:rPr>
        <w:commentReference w:id="38"/>
      </w:r>
      <w:commentRangeEnd w:id="39"/>
      <w:r w:rsidR="00FE55DC">
        <w:rPr>
          <w:rStyle w:val="a8"/>
          <w:b w:val="0"/>
          <w:bCs w:val="0"/>
        </w:rPr>
        <w:commentReference w:id="39"/>
      </w:r>
      <w:r w:rsidR="00334F2A">
        <w:rPr>
          <w:rFonts w:hint="eastAsia"/>
        </w:rPr>
        <w:t xml:space="preserve">3.1.2 </w:t>
      </w:r>
      <w:r w:rsidR="00334F2A">
        <w:rPr>
          <w:rFonts w:hint="eastAsia"/>
        </w:rPr>
        <w:t>确定用例</w:t>
      </w:r>
      <w:bookmarkEnd w:id="36"/>
      <w:bookmarkEnd w:id="37"/>
    </w:p>
    <w:p w14:paraId="2D3A9FAA" w14:textId="3E9D6AEA" w:rsidR="00777306" w:rsidRDefault="00BA2B5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1 </w:t>
      </w:r>
      <w:r w:rsidR="00B82E07">
        <w:rPr>
          <w:rFonts w:hint="eastAsia"/>
        </w:rPr>
        <w:t>游戏推荐</w:t>
      </w:r>
      <w:r w:rsidR="00334F2A">
        <w:rPr>
          <w:rFonts w:hint="eastAsia"/>
        </w:rPr>
        <w:t>系统用例图</w:t>
      </w:r>
    </w:p>
    <w:p w14:paraId="3D0BFA6D" w14:textId="59359C5F" w:rsidR="00777306" w:rsidRDefault="00777306">
      <w:pPr>
        <w:spacing w:line="360" w:lineRule="auto"/>
        <w:jc w:val="center"/>
      </w:pPr>
    </w:p>
    <w:p w14:paraId="12BCB91E" w14:textId="3DC6C8A1" w:rsidR="00777306" w:rsidRDefault="00777306">
      <w:pPr>
        <w:spacing w:line="360" w:lineRule="auto"/>
      </w:pPr>
    </w:p>
    <w:p w14:paraId="6D166859" w14:textId="3042BE01" w:rsidR="00777306" w:rsidRDefault="00334F2A" w:rsidP="00286F1D">
      <w:pPr>
        <w:pStyle w:val="3"/>
        <w:numPr>
          <w:ilvl w:val="2"/>
          <w:numId w:val="22"/>
        </w:numPr>
        <w:spacing w:line="360" w:lineRule="auto"/>
      </w:pPr>
      <w:bookmarkStart w:id="40" w:name="_Toc430813091"/>
      <w:bookmarkStart w:id="41" w:name="_Toc148537927"/>
      <w:r>
        <w:rPr>
          <w:rFonts w:hint="eastAsia"/>
        </w:rPr>
        <w:t>用例说明</w:t>
      </w:r>
      <w:bookmarkEnd w:id="40"/>
      <w:bookmarkEnd w:id="41"/>
    </w:p>
    <w:p w14:paraId="481A77AE" w14:textId="6FB0523A" w:rsidR="00286F1D" w:rsidRDefault="00334F2A" w:rsidP="00286F1D">
      <w:pPr>
        <w:spacing w:line="360" w:lineRule="auto"/>
      </w:pPr>
      <w:r>
        <w:rPr>
          <w:rFonts w:hint="eastAsia"/>
        </w:rPr>
        <w:t>以下是本系统各用例的用例说明。</w:t>
      </w:r>
    </w:p>
    <w:p w14:paraId="064145A3" w14:textId="0E631D24" w:rsidR="001B4AD6" w:rsidRPr="00286F1D" w:rsidRDefault="00286F1D" w:rsidP="00286F1D">
      <w:pPr>
        <w:spacing w:line="360" w:lineRule="auto"/>
      </w:pPr>
      <w:r>
        <w:rPr>
          <w:rFonts w:hint="eastAsia"/>
        </w:rPr>
        <w:t>1</w:t>
      </w:r>
      <w:r>
        <w:t>.</w:t>
      </w:r>
      <w:r w:rsidR="00334F2A" w:rsidRPr="00F0590F">
        <w:rPr>
          <w:rFonts w:hint="eastAsia"/>
          <w:b/>
          <w:bCs/>
        </w:rPr>
        <w:t>用户注册</w:t>
      </w:r>
    </w:p>
    <w:p w14:paraId="7BF2FA8E" w14:textId="446E5A81" w:rsidR="001B4AD6" w:rsidRDefault="001B4AD6" w:rsidP="001B4AD6">
      <w:pPr>
        <w:spacing w:line="360" w:lineRule="auto"/>
      </w:pPr>
      <w: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：用户注册</w:t>
      </w:r>
    </w:p>
    <w:p w14:paraId="5695BFCD" w14:textId="5DA0E6F7" w:rsidR="00EB50D5" w:rsidRDefault="00EB50D5" w:rsidP="001B4AD6">
      <w:pPr>
        <w:spacing w:line="360" w:lineRule="auto"/>
      </w:pPr>
      <w:r>
        <w:tab/>
      </w:r>
      <w:r>
        <w:rPr>
          <w:rFonts w:hint="eastAsia"/>
        </w:rPr>
        <w:t>描述：</w:t>
      </w:r>
      <w:r w:rsidR="00181ED3">
        <w:rPr>
          <w:rFonts w:hint="eastAsia"/>
        </w:rPr>
        <w:t>游戏</w:t>
      </w:r>
      <w:proofErr w:type="gramStart"/>
      <w:r w:rsidR="00181ED3">
        <w:rPr>
          <w:rFonts w:hint="eastAsia"/>
        </w:rPr>
        <w:t>推荐</w:t>
      </w:r>
      <w:r w:rsidR="005953DB">
        <w:rPr>
          <w:rFonts w:hint="eastAsia"/>
        </w:rPr>
        <w:t>家</w:t>
      </w:r>
      <w:proofErr w:type="gramEnd"/>
      <w:r w:rsidR="00A50296">
        <w:rPr>
          <w:rFonts w:hint="eastAsia"/>
        </w:rPr>
        <w:t>或用户通过注册用例来在系统中添加自己的信息</w:t>
      </w:r>
    </w:p>
    <w:p w14:paraId="62BA6376" w14:textId="7333BFB3" w:rsidR="00A50296" w:rsidRDefault="00A50296" w:rsidP="001B4AD6">
      <w:pPr>
        <w:spacing w:line="360" w:lineRule="auto"/>
      </w:pPr>
      <w:r>
        <w:tab/>
      </w:r>
      <w:r>
        <w:rPr>
          <w:rFonts w:hint="eastAsia"/>
        </w:rPr>
        <w:t>参与</w:t>
      </w:r>
      <w:r w:rsidR="00791474">
        <w:rPr>
          <w:rFonts w:hint="eastAsia"/>
        </w:rPr>
        <w:t>者</w:t>
      </w:r>
      <w:r>
        <w:rPr>
          <w:rFonts w:hint="eastAsia"/>
        </w:rPr>
        <w:t>：游戏推荐家、用户</w:t>
      </w:r>
    </w:p>
    <w:p w14:paraId="687C7F69" w14:textId="5E874ADF" w:rsidR="00333A9A" w:rsidRDefault="001C4EE3" w:rsidP="001B4AD6">
      <w:pPr>
        <w:spacing w:line="360" w:lineRule="auto"/>
      </w:pPr>
      <w:r>
        <w:tab/>
      </w:r>
      <w:r>
        <w:rPr>
          <w:rFonts w:hint="eastAsia"/>
        </w:rPr>
        <w:t>前置条件：用户未在本系统注册</w:t>
      </w:r>
    </w:p>
    <w:p w14:paraId="7C1EBF3F" w14:textId="0B4CF21F" w:rsidR="007C5323" w:rsidRDefault="00333A9A" w:rsidP="001B4AD6">
      <w:pPr>
        <w:spacing w:line="360" w:lineRule="auto"/>
      </w:pPr>
      <w:r w:rsidRPr="00333A9A">
        <w:rPr>
          <w:noProof/>
        </w:rPr>
        <w:drawing>
          <wp:inline distT="0" distB="0" distL="0" distR="0" wp14:anchorId="670B7149" wp14:editId="3944FA0D">
            <wp:extent cx="5451231" cy="5704437"/>
            <wp:effectExtent l="0" t="0" r="0" b="0"/>
            <wp:docPr id="1464029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-265" r="20918" b="18343"/>
                    <a:stretch/>
                  </pic:blipFill>
                  <pic:spPr bwMode="auto">
                    <a:xfrm>
                      <a:off x="0" y="0"/>
                      <a:ext cx="5456548" cy="571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BBDA7" w14:textId="5C0899CB" w:rsidR="00D73DE7" w:rsidRPr="00D73DE7" w:rsidRDefault="00D73DE7" w:rsidP="00D73DE7">
      <w:pPr>
        <w:pStyle w:val="a5"/>
        <w:spacing w:line="360" w:lineRule="auto"/>
        <w:ind w:left="860"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t xml:space="preserve"> </w:t>
      </w:r>
      <w:r w:rsidRPr="00D73DE7">
        <w:rPr>
          <w:rFonts w:hint="eastAsia"/>
        </w:rPr>
        <w:t>用户注册</w:t>
      </w:r>
      <w:r>
        <w:rPr>
          <w:rFonts w:hint="eastAsia"/>
        </w:rPr>
        <w:t>活动图</w:t>
      </w:r>
    </w:p>
    <w:p w14:paraId="0F0CB3B8" w14:textId="77777777" w:rsidR="00594BA6" w:rsidRDefault="00594BA6" w:rsidP="00286F1D">
      <w:pPr>
        <w:spacing w:line="360" w:lineRule="auto"/>
        <w:ind w:left="420"/>
      </w:pPr>
    </w:p>
    <w:p w14:paraId="20A6DFBA" w14:textId="6B13BA92" w:rsidR="00F0590F" w:rsidRDefault="00594BA6" w:rsidP="00594BA6">
      <w:pPr>
        <w:spacing w:line="360" w:lineRule="auto"/>
        <w:rPr>
          <w:b/>
          <w:bCs/>
        </w:rPr>
      </w:pPr>
      <w:r w:rsidRPr="006728BE">
        <w:rPr>
          <w:rFonts w:hint="eastAsia"/>
          <w:b/>
          <w:bCs/>
        </w:rPr>
        <w:t>2</w:t>
      </w:r>
      <w:r w:rsidRPr="006728BE">
        <w:rPr>
          <w:b/>
          <w:bCs/>
        </w:rPr>
        <w:t>.</w:t>
      </w:r>
      <w:r w:rsidR="00F0590F" w:rsidRPr="006728BE">
        <w:rPr>
          <w:rFonts w:hint="eastAsia"/>
          <w:b/>
          <w:bCs/>
        </w:rPr>
        <w:t>用户登录</w:t>
      </w:r>
    </w:p>
    <w:p w14:paraId="366C100D" w14:textId="1ECD0C5B" w:rsidR="006520B1" w:rsidRDefault="006520B1" w:rsidP="006520B1">
      <w:pPr>
        <w:spacing w:line="360" w:lineRule="auto"/>
      </w:pPr>
      <w: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：用户登录</w:t>
      </w:r>
    </w:p>
    <w:p w14:paraId="6AB083C2" w14:textId="177839B7" w:rsidR="006520B1" w:rsidRDefault="006520B1" w:rsidP="006520B1">
      <w:pPr>
        <w:spacing w:line="360" w:lineRule="auto"/>
      </w:pPr>
      <w:r>
        <w:tab/>
      </w:r>
      <w:r>
        <w:rPr>
          <w:rFonts w:hint="eastAsia"/>
        </w:rPr>
        <w:t>描述：游戏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或用户通过登录用例来登录系统</w:t>
      </w:r>
    </w:p>
    <w:p w14:paraId="10BB9CCB" w14:textId="5B04B069" w:rsidR="006520B1" w:rsidRDefault="006520B1" w:rsidP="006520B1">
      <w:pPr>
        <w:spacing w:line="360" w:lineRule="auto"/>
      </w:pPr>
      <w:r>
        <w:tab/>
      </w:r>
      <w:r>
        <w:rPr>
          <w:rFonts w:hint="eastAsia"/>
        </w:rPr>
        <w:t>参与</w:t>
      </w:r>
      <w:r w:rsidR="00791474">
        <w:rPr>
          <w:rFonts w:hint="eastAsia"/>
        </w:rPr>
        <w:t>者</w:t>
      </w:r>
      <w:r>
        <w:rPr>
          <w:rFonts w:hint="eastAsia"/>
        </w:rPr>
        <w:t>：游戏推荐家、用户</w:t>
      </w:r>
    </w:p>
    <w:p w14:paraId="7EBD7426" w14:textId="36A8B361" w:rsidR="002B75BB" w:rsidRPr="00E91FFE" w:rsidRDefault="006520B1" w:rsidP="00594BA6">
      <w:pPr>
        <w:spacing w:line="360" w:lineRule="auto"/>
      </w:pPr>
      <w:r>
        <w:tab/>
      </w:r>
      <w:r>
        <w:rPr>
          <w:rFonts w:hint="eastAsia"/>
        </w:rPr>
        <w:t>前置条件：用户已经在本系统注册</w:t>
      </w:r>
    </w:p>
    <w:p w14:paraId="541A8711" w14:textId="35967168" w:rsidR="006520B1" w:rsidRDefault="00E91FFE" w:rsidP="00594BA6">
      <w:pPr>
        <w:spacing w:line="360" w:lineRule="auto"/>
        <w:rPr>
          <w:b/>
          <w:bCs/>
        </w:rPr>
      </w:pPr>
      <w:r w:rsidRPr="00E91FFE">
        <w:rPr>
          <w:b/>
          <w:bCs/>
          <w:noProof/>
        </w:rPr>
        <w:drawing>
          <wp:inline distT="0" distB="0" distL="0" distR="0" wp14:anchorId="67C9C72E" wp14:editId="7638DBF7">
            <wp:extent cx="5732585" cy="6594128"/>
            <wp:effectExtent l="0" t="0" r="0" b="0"/>
            <wp:docPr id="8780404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" t="3525" r="22497" b="18539"/>
                    <a:stretch/>
                  </pic:blipFill>
                  <pic:spPr bwMode="auto">
                    <a:xfrm>
                      <a:off x="0" y="0"/>
                      <a:ext cx="5732585" cy="659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2A3E6" w14:textId="62B90D11" w:rsidR="00B86AEE" w:rsidRDefault="00B86AEE" w:rsidP="00B86AEE">
      <w:pPr>
        <w:pStyle w:val="a5"/>
        <w:spacing w:line="360" w:lineRule="auto"/>
        <w:ind w:left="860" w:firstLineChars="0" w:firstLine="0"/>
        <w:jc w:val="center"/>
      </w:pPr>
      <w:r w:rsidRPr="00B86AEE">
        <w:rPr>
          <w:rFonts w:hint="eastAsia"/>
        </w:rPr>
        <w:lastRenderedPageBreak/>
        <w:t>图</w:t>
      </w:r>
      <w:r w:rsidRPr="00B86AEE">
        <w:rPr>
          <w:rFonts w:hint="eastAsia"/>
        </w:rPr>
        <w:t>3</w:t>
      </w:r>
      <w:r w:rsidRPr="00B86AEE">
        <w:t xml:space="preserve"> </w:t>
      </w:r>
      <w:r w:rsidRPr="00B86AEE">
        <w:rPr>
          <w:rFonts w:hint="eastAsia"/>
        </w:rPr>
        <w:t>用户登录活动图</w:t>
      </w:r>
    </w:p>
    <w:p w14:paraId="1F968056" w14:textId="77777777" w:rsidR="002905B5" w:rsidRPr="00B86AEE" w:rsidRDefault="002905B5" w:rsidP="00B86AEE">
      <w:pPr>
        <w:pStyle w:val="a5"/>
        <w:spacing w:line="360" w:lineRule="auto"/>
        <w:ind w:left="860" w:firstLineChars="0" w:firstLine="0"/>
        <w:jc w:val="center"/>
      </w:pPr>
    </w:p>
    <w:p w14:paraId="4EAED609" w14:textId="081D1B25" w:rsidR="00F0590F" w:rsidRDefault="00594BA6" w:rsidP="00594BA6">
      <w:pPr>
        <w:spacing w:line="360" w:lineRule="auto"/>
        <w:rPr>
          <w:b/>
          <w:bCs/>
        </w:rPr>
      </w:pPr>
      <w:r w:rsidRPr="006728BE">
        <w:rPr>
          <w:rFonts w:hint="eastAsia"/>
          <w:b/>
          <w:bCs/>
        </w:rPr>
        <w:t>3</w:t>
      </w:r>
      <w:r w:rsidRPr="006728BE">
        <w:rPr>
          <w:b/>
          <w:bCs/>
        </w:rPr>
        <w:t>.</w:t>
      </w:r>
      <w:r w:rsidR="00F0590F" w:rsidRPr="006728BE">
        <w:rPr>
          <w:rFonts w:hint="eastAsia"/>
          <w:b/>
          <w:bCs/>
        </w:rPr>
        <w:t>修改用户信息</w:t>
      </w:r>
    </w:p>
    <w:p w14:paraId="4FBC915A" w14:textId="5F7B9760" w:rsidR="002905B5" w:rsidRDefault="002905B5" w:rsidP="002905B5">
      <w:pPr>
        <w:spacing w:line="360" w:lineRule="auto"/>
      </w:pPr>
      <w: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：修改用户信息</w:t>
      </w:r>
    </w:p>
    <w:p w14:paraId="1020FCF2" w14:textId="33B15C36" w:rsidR="002905B5" w:rsidRDefault="002905B5" w:rsidP="002905B5">
      <w:pPr>
        <w:spacing w:line="360" w:lineRule="auto"/>
      </w:pPr>
      <w:r>
        <w:tab/>
      </w:r>
      <w:r>
        <w:rPr>
          <w:rFonts w:hint="eastAsia"/>
        </w:rPr>
        <w:t>描述：游戏</w:t>
      </w:r>
      <w:proofErr w:type="gramStart"/>
      <w:r>
        <w:rPr>
          <w:rFonts w:hint="eastAsia"/>
        </w:rPr>
        <w:t>推荐家</w:t>
      </w:r>
      <w:proofErr w:type="gramEnd"/>
      <w:r>
        <w:rPr>
          <w:rFonts w:hint="eastAsia"/>
        </w:rPr>
        <w:t>或用户或管理员通过修改用户信息用例来修改用户信息</w:t>
      </w:r>
    </w:p>
    <w:p w14:paraId="5C947BD2" w14:textId="0D467187" w:rsidR="002905B5" w:rsidRDefault="002905B5" w:rsidP="002905B5">
      <w:pPr>
        <w:spacing w:line="360" w:lineRule="auto"/>
      </w:pPr>
      <w:r>
        <w:tab/>
      </w:r>
      <w:r>
        <w:rPr>
          <w:rFonts w:hint="eastAsia"/>
        </w:rPr>
        <w:t>参与</w:t>
      </w:r>
      <w:r w:rsidR="00825CBE">
        <w:rPr>
          <w:rFonts w:hint="eastAsia"/>
        </w:rPr>
        <w:t>者</w:t>
      </w:r>
      <w:r>
        <w:rPr>
          <w:rFonts w:hint="eastAsia"/>
        </w:rPr>
        <w:t>：游戏推荐家、用户</w:t>
      </w:r>
      <w:r w:rsidR="00533623">
        <w:rPr>
          <w:rFonts w:hint="eastAsia"/>
        </w:rPr>
        <w:t>、管理员</w:t>
      </w:r>
    </w:p>
    <w:p w14:paraId="48D5FEE3" w14:textId="05BC32A0" w:rsidR="00FE3880" w:rsidRPr="00481CCB" w:rsidRDefault="002905B5" w:rsidP="00594BA6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F41E1D">
        <w:rPr>
          <w:rFonts w:hint="eastAsia"/>
        </w:rPr>
        <w:t>用户已登录，且</w:t>
      </w:r>
      <w:r w:rsidR="00533623">
        <w:rPr>
          <w:rFonts w:hint="eastAsia"/>
        </w:rPr>
        <w:t>拥有修改该用户信息的权限</w:t>
      </w:r>
    </w:p>
    <w:p w14:paraId="3A8266A9" w14:textId="70CECE87" w:rsidR="002905B5" w:rsidRDefault="00FE3880" w:rsidP="00594BA6">
      <w:pPr>
        <w:spacing w:line="360" w:lineRule="auto"/>
        <w:rPr>
          <w:b/>
          <w:bCs/>
        </w:rPr>
      </w:pPr>
      <w:r w:rsidRPr="00FE3880">
        <w:rPr>
          <w:b/>
          <w:bCs/>
          <w:noProof/>
        </w:rPr>
        <w:drawing>
          <wp:inline distT="0" distB="0" distL="0" distR="0" wp14:anchorId="4DC279D9" wp14:editId="272434DE">
            <wp:extent cx="5669280" cy="5369864"/>
            <wp:effectExtent l="0" t="0" r="0" b="0"/>
            <wp:docPr id="2348163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6" r="21717" b="20524"/>
                    <a:stretch/>
                  </pic:blipFill>
                  <pic:spPr bwMode="auto">
                    <a:xfrm>
                      <a:off x="0" y="0"/>
                      <a:ext cx="5677854" cy="537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9A811" w14:textId="7288490C" w:rsidR="002905B5" w:rsidRPr="002905B5" w:rsidRDefault="002905B5" w:rsidP="002905B5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 w:rsidRPr="002905B5">
        <w:rPr>
          <w:rFonts w:hint="eastAsia"/>
        </w:rPr>
        <w:t>4</w:t>
      </w:r>
      <w:r w:rsidRPr="002905B5">
        <w:t xml:space="preserve"> </w:t>
      </w:r>
      <w:r w:rsidRPr="002905B5">
        <w:rPr>
          <w:rFonts w:hint="eastAsia"/>
        </w:rPr>
        <w:t>修改用户信息活动图</w:t>
      </w:r>
    </w:p>
    <w:p w14:paraId="3BAC1117" w14:textId="05BAC207" w:rsidR="00F0590F" w:rsidRDefault="00594BA6" w:rsidP="00594BA6">
      <w:pPr>
        <w:spacing w:line="360" w:lineRule="auto"/>
        <w:rPr>
          <w:b/>
          <w:bCs/>
        </w:rPr>
      </w:pPr>
      <w:r w:rsidRPr="00791474">
        <w:rPr>
          <w:rFonts w:hint="eastAsia"/>
          <w:b/>
          <w:bCs/>
        </w:rPr>
        <w:t>4</w:t>
      </w:r>
      <w:r w:rsidRPr="00791474">
        <w:rPr>
          <w:b/>
          <w:bCs/>
        </w:rPr>
        <w:t>.</w:t>
      </w:r>
      <w:r w:rsidR="00F0590F" w:rsidRPr="00791474">
        <w:rPr>
          <w:rFonts w:hint="eastAsia"/>
          <w:b/>
          <w:bCs/>
        </w:rPr>
        <w:t>注销账号</w:t>
      </w:r>
    </w:p>
    <w:p w14:paraId="68B24BD9" w14:textId="4A0B481F" w:rsidR="00791474" w:rsidRDefault="00791474" w:rsidP="00594BA6">
      <w:pPr>
        <w:spacing w:line="360" w:lineRule="auto"/>
      </w:pPr>
      <w:r>
        <w:rPr>
          <w:b/>
          <w:bCs/>
        </w:rP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：注销账号</w:t>
      </w:r>
    </w:p>
    <w:p w14:paraId="72E57753" w14:textId="650608E9" w:rsidR="00791474" w:rsidRDefault="00791474" w:rsidP="00594BA6">
      <w:pPr>
        <w:spacing w:line="360" w:lineRule="auto"/>
      </w:pPr>
      <w:r>
        <w:tab/>
      </w:r>
      <w:r>
        <w:rPr>
          <w:rFonts w:hint="eastAsia"/>
        </w:rPr>
        <w:t>描述：</w:t>
      </w:r>
      <w:r w:rsidR="00070B70">
        <w:rPr>
          <w:rFonts w:hint="eastAsia"/>
        </w:rPr>
        <w:t>游戏</w:t>
      </w:r>
      <w:proofErr w:type="gramStart"/>
      <w:r w:rsidR="00070B70">
        <w:rPr>
          <w:rFonts w:hint="eastAsia"/>
        </w:rPr>
        <w:t>推荐家</w:t>
      </w:r>
      <w:proofErr w:type="gramEnd"/>
      <w:r w:rsidR="00070B70">
        <w:rPr>
          <w:rFonts w:hint="eastAsia"/>
        </w:rPr>
        <w:t>或用户</w:t>
      </w:r>
      <w:r w:rsidR="002B75BB">
        <w:rPr>
          <w:rFonts w:hint="eastAsia"/>
        </w:rPr>
        <w:t>通过注销账号用例来在系统中删除自己的信息</w:t>
      </w:r>
    </w:p>
    <w:p w14:paraId="36F1522A" w14:textId="7B05D333" w:rsidR="00791474" w:rsidRDefault="00791474" w:rsidP="00594BA6">
      <w:pPr>
        <w:spacing w:line="360" w:lineRule="auto"/>
      </w:pPr>
      <w:r>
        <w:lastRenderedPageBreak/>
        <w:tab/>
      </w:r>
      <w:r>
        <w:rPr>
          <w:rFonts w:hint="eastAsia"/>
        </w:rPr>
        <w:t>参与者：</w:t>
      </w:r>
      <w:r w:rsidR="002B75BB">
        <w:rPr>
          <w:rFonts w:hint="eastAsia"/>
        </w:rPr>
        <w:t>游戏推荐家、用户</w:t>
      </w:r>
    </w:p>
    <w:p w14:paraId="42ECCF1A" w14:textId="0355D20F" w:rsidR="00791474" w:rsidRDefault="00791474" w:rsidP="00594BA6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2B75BB">
        <w:rPr>
          <w:rFonts w:hint="eastAsia"/>
        </w:rPr>
        <w:t>用户已登陆，且拥有注销该用户的权限</w:t>
      </w:r>
    </w:p>
    <w:p w14:paraId="6A421B15" w14:textId="7A184ACA" w:rsidR="00AF4D6C" w:rsidRDefault="00AF4D6C" w:rsidP="002B75BB">
      <w:pPr>
        <w:spacing w:line="360" w:lineRule="auto"/>
        <w:jc w:val="center"/>
        <w:rPr>
          <w:b/>
          <w:bCs/>
        </w:rPr>
      </w:pPr>
      <w:r w:rsidRPr="00AF4D6C">
        <w:rPr>
          <w:rFonts w:hint="eastAsia"/>
          <w:b/>
          <w:bCs/>
          <w:noProof/>
        </w:rPr>
        <w:drawing>
          <wp:inline distT="0" distB="0" distL="0" distR="0" wp14:anchorId="255F1031" wp14:editId="74955200">
            <wp:extent cx="2455160" cy="39208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299" b="22011"/>
                    <a:stretch/>
                  </pic:blipFill>
                  <pic:spPr bwMode="auto">
                    <a:xfrm>
                      <a:off x="0" y="0"/>
                      <a:ext cx="2460344" cy="39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A148E" w14:textId="591E857F" w:rsidR="002B75BB" w:rsidRPr="00B10441" w:rsidRDefault="002B75BB" w:rsidP="00B10441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t>5</w:t>
      </w:r>
      <w:r w:rsidRPr="002905B5">
        <w:t xml:space="preserve"> </w:t>
      </w:r>
      <w:r>
        <w:rPr>
          <w:rFonts w:hint="eastAsia"/>
        </w:rPr>
        <w:t>注销账号</w:t>
      </w:r>
      <w:r w:rsidRPr="002905B5">
        <w:rPr>
          <w:rFonts w:hint="eastAsia"/>
        </w:rPr>
        <w:t>活动图</w:t>
      </w:r>
    </w:p>
    <w:p w14:paraId="6BCBF1E5" w14:textId="6AEF5181" w:rsidR="00F0590F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t>5</w:t>
      </w:r>
      <w:r w:rsidRPr="00070B70">
        <w:rPr>
          <w:b/>
          <w:bCs/>
        </w:rPr>
        <w:t>.</w:t>
      </w:r>
      <w:r w:rsidR="00F0590F" w:rsidRPr="00070B70">
        <w:rPr>
          <w:rFonts w:hint="eastAsia"/>
          <w:b/>
          <w:bCs/>
        </w:rPr>
        <w:t>找回密码</w:t>
      </w:r>
    </w:p>
    <w:p w14:paraId="76CE2CF6" w14:textId="43C9740B" w:rsidR="00070B70" w:rsidRDefault="00070B70" w:rsidP="00070B70">
      <w:pPr>
        <w:spacing w:line="360" w:lineRule="auto"/>
      </w:pPr>
      <w:r>
        <w:rPr>
          <w:b/>
          <w:bCs/>
        </w:rP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2B75BB">
        <w:rPr>
          <w:rFonts w:hint="eastAsia"/>
        </w:rPr>
        <w:t>找回密码用例</w:t>
      </w:r>
    </w:p>
    <w:p w14:paraId="5E9FE03D" w14:textId="383EE921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2B75BB">
        <w:rPr>
          <w:rFonts w:hint="eastAsia"/>
        </w:rPr>
        <w:t>游戏</w:t>
      </w:r>
      <w:proofErr w:type="gramStart"/>
      <w:r w:rsidR="002B75BB">
        <w:rPr>
          <w:rFonts w:hint="eastAsia"/>
        </w:rPr>
        <w:t>推荐家</w:t>
      </w:r>
      <w:proofErr w:type="gramEnd"/>
      <w:r w:rsidR="002B75BB">
        <w:rPr>
          <w:rFonts w:hint="eastAsia"/>
        </w:rPr>
        <w:t>或用户通过找回密码用例来找回密码</w:t>
      </w:r>
    </w:p>
    <w:p w14:paraId="366A5C34" w14:textId="24833FF2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2B75BB">
        <w:rPr>
          <w:rFonts w:hint="eastAsia"/>
        </w:rPr>
        <w:t>游戏推荐家、用户</w:t>
      </w:r>
    </w:p>
    <w:p w14:paraId="7A16AA50" w14:textId="60BD4C21" w:rsidR="00070B70" w:rsidRPr="00070B70" w:rsidRDefault="00070B70" w:rsidP="00594BA6">
      <w:pPr>
        <w:spacing w:line="360" w:lineRule="auto"/>
        <w:rPr>
          <w:b/>
          <w:bCs/>
        </w:rPr>
      </w:pPr>
      <w:r>
        <w:tab/>
      </w:r>
      <w:r>
        <w:rPr>
          <w:rFonts w:hint="eastAsia"/>
        </w:rPr>
        <w:t>前置条件：</w:t>
      </w:r>
      <w:r w:rsidR="002B75BB">
        <w:rPr>
          <w:rFonts w:hint="eastAsia"/>
        </w:rPr>
        <w:t>用户已在本系统</w:t>
      </w:r>
      <w:r w:rsidR="002A475E">
        <w:rPr>
          <w:rFonts w:hint="eastAsia"/>
        </w:rPr>
        <w:t>注册</w:t>
      </w:r>
    </w:p>
    <w:p w14:paraId="4589FD10" w14:textId="61045CCD" w:rsidR="00825CBE" w:rsidRDefault="00825CBE" w:rsidP="002B75BB">
      <w:pPr>
        <w:spacing w:line="360" w:lineRule="auto"/>
        <w:jc w:val="center"/>
        <w:rPr>
          <w:b/>
          <w:bCs/>
          <w:color w:val="FF0000"/>
        </w:rPr>
      </w:pPr>
      <w:r w:rsidRPr="00825CBE">
        <w:rPr>
          <w:rFonts w:hint="eastAsia"/>
          <w:b/>
          <w:bCs/>
          <w:noProof/>
          <w:color w:val="FF0000"/>
        </w:rPr>
        <w:lastRenderedPageBreak/>
        <w:drawing>
          <wp:inline distT="0" distB="0" distL="0" distR="0" wp14:anchorId="767E4F06" wp14:editId="1EABCE0A">
            <wp:extent cx="5230678" cy="7878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885" r="18032" b="21597"/>
                    <a:stretch/>
                  </pic:blipFill>
                  <pic:spPr bwMode="auto">
                    <a:xfrm>
                      <a:off x="0" y="0"/>
                      <a:ext cx="5257737" cy="79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90B32" w14:textId="46B16518" w:rsidR="002B75BB" w:rsidRPr="002B75BB" w:rsidRDefault="002B75BB" w:rsidP="002B75BB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t>6</w:t>
      </w:r>
      <w:r w:rsidRPr="002905B5">
        <w:t xml:space="preserve"> </w:t>
      </w:r>
      <w:r>
        <w:rPr>
          <w:rFonts w:hint="eastAsia"/>
        </w:rPr>
        <w:t>找回密码</w:t>
      </w:r>
      <w:r w:rsidRPr="002905B5">
        <w:rPr>
          <w:rFonts w:hint="eastAsia"/>
        </w:rPr>
        <w:t>活动图</w:t>
      </w:r>
    </w:p>
    <w:p w14:paraId="2BE844C3" w14:textId="77777777" w:rsidR="00B10441" w:rsidRDefault="00B10441" w:rsidP="00594BA6">
      <w:pPr>
        <w:spacing w:line="360" w:lineRule="auto"/>
        <w:rPr>
          <w:b/>
          <w:bCs/>
        </w:rPr>
      </w:pPr>
    </w:p>
    <w:p w14:paraId="67C6B1B7" w14:textId="77777777" w:rsidR="00B10441" w:rsidRDefault="00B10441" w:rsidP="00594BA6">
      <w:pPr>
        <w:spacing w:line="360" w:lineRule="auto"/>
        <w:rPr>
          <w:b/>
          <w:bCs/>
        </w:rPr>
      </w:pPr>
    </w:p>
    <w:p w14:paraId="45A87ABE" w14:textId="08A2C75B" w:rsidR="00F0590F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lastRenderedPageBreak/>
        <w:t>6</w:t>
      </w:r>
      <w:r w:rsidRPr="00070B70">
        <w:rPr>
          <w:b/>
          <w:bCs/>
        </w:rPr>
        <w:t>.</w:t>
      </w:r>
      <w:r w:rsidR="00F0590F" w:rsidRPr="00070B70">
        <w:rPr>
          <w:rFonts w:hint="eastAsia"/>
          <w:b/>
          <w:bCs/>
        </w:rPr>
        <w:t>发布游戏信息</w:t>
      </w:r>
    </w:p>
    <w:p w14:paraId="341DF0D0" w14:textId="42361891" w:rsidR="00070B70" w:rsidRDefault="00070B70" w:rsidP="00070B70">
      <w:pPr>
        <w:spacing w:line="360" w:lineRule="auto"/>
      </w:pPr>
      <w:r>
        <w:rPr>
          <w:b/>
          <w:bCs/>
        </w:rP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2B75BB">
        <w:rPr>
          <w:rFonts w:hint="eastAsia"/>
        </w:rPr>
        <w:t>发布游戏信息用例</w:t>
      </w:r>
    </w:p>
    <w:p w14:paraId="7BAC1B79" w14:textId="753882E4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2B75BB">
        <w:rPr>
          <w:rFonts w:hint="eastAsia"/>
        </w:rPr>
        <w:t>管理员通过发布游戏信息用例来在系统中添加游戏信息</w:t>
      </w:r>
    </w:p>
    <w:p w14:paraId="14A6EED7" w14:textId="75D293D2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2B75BB">
        <w:rPr>
          <w:rFonts w:hint="eastAsia"/>
        </w:rPr>
        <w:t>管理员</w:t>
      </w:r>
    </w:p>
    <w:p w14:paraId="63256793" w14:textId="06CCC2BB" w:rsidR="00070B70" w:rsidRPr="00791474" w:rsidRDefault="00070B70" w:rsidP="00070B70">
      <w:pPr>
        <w:spacing w:line="360" w:lineRule="auto"/>
        <w:rPr>
          <w:b/>
          <w:bCs/>
        </w:rPr>
      </w:pPr>
      <w:r>
        <w:tab/>
      </w:r>
      <w:r>
        <w:rPr>
          <w:rFonts w:hint="eastAsia"/>
        </w:rPr>
        <w:t>前置条件：</w:t>
      </w:r>
      <w:r w:rsidR="002B75BB">
        <w:rPr>
          <w:rFonts w:hint="eastAsia"/>
        </w:rPr>
        <w:t>用户已在本系统登陆</w:t>
      </w:r>
    </w:p>
    <w:p w14:paraId="0A221991" w14:textId="1E801D44" w:rsidR="00070B70" w:rsidRDefault="002B75BB" w:rsidP="002B75BB">
      <w:pPr>
        <w:spacing w:line="360" w:lineRule="auto"/>
        <w:jc w:val="center"/>
        <w:rPr>
          <w:b/>
          <w:bCs/>
        </w:rPr>
      </w:pPr>
      <w:r w:rsidRPr="002B75BB">
        <w:rPr>
          <w:rFonts w:hint="eastAsia"/>
          <w:b/>
          <w:bCs/>
          <w:noProof/>
        </w:rPr>
        <w:drawing>
          <wp:inline distT="0" distB="0" distL="0" distR="0" wp14:anchorId="23F5641E" wp14:editId="13BC254F">
            <wp:extent cx="2597727" cy="3954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 r="20195" b="19277"/>
                    <a:stretch/>
                  </pic:blipFill>
                  <pic:spPr bwMode="auto">
                    <a:xfrm>
                      <a:off x="0" y="0"/>
                      <a:ext cx="2598174" cy="39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F817C" w14:textId="4C300E8C" w:rsidR="002B75BB" w:rsidRPr="002B75BB" w:rsidRDefault="002B75BB" w:rsidP="002B75BB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t>7</w:t>
      </w:r>
      <w:r w:rsidRPr="002905B5">
        <w:t xml:space="preserve"> </w:t>
      </w:r>
      <w:r>
        <w:rPr>
          <w:rFonts w:hint="eastAsia"/>
        </w:rPr>
        <w:t>发布游戏信息</w:t>
      </w:r>
      <w:r w:rsidRPr="002905B5">
        <w:rPr>
          <w:rFonts w:hint="eastAsia"/>
        </w:rPr>
        <w:t>活动图</w:t>
      </w:r>
    </w:p>
    <w:p w14:paraId="36295346" w14:textId="6BCC9BBB" w:rsidR="00F0590F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t>7</w:t>
      </w:r>
      <w:r w:rsidRPr="00070B70">
        <w:rPr>
          <w:b/>
          <w:bCs/>
        </w:rPr>
        <w:t>.</w:t>
      </w:r>
      <w:r w:rsidR="00F0590F" w:rsidRPr="00070B70">
        <w:rPr>
          <w:rFonts w:hint="eastAsia"/>
          <w:b/>
          <w:bCs/>
        </w:rPr>
        <w:t>编辑游戏信息</w:t>
      </w:r>
    </w:p>
    <w:p w14:paraId="07FAB715" w14:textId="52498E7A" w:rsidR="00070B70" w:rsidRDefault="00070B70" w:rsidP="00070B70">
      <w:pPr>
        <w:spacing w:line="360" w:lineRule="auto"/>
      </w:pPr>
      <w:r>
        <w:rPr>
          <w:b/>
          <w:bCs/>
        </w:rP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2B75BB">
        <w:rPr>
          <w:rFonts w:hint="eastAsia"/>
        </w:rPr>
        <w:t>编辑游戏信息用例</w:t>
      </w:r>
    </w:p>
    <w:p w14:paraId="384E4891" w14:textId="61D2904C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2B75BB">
        <w:rPr>
          <w:rFonts w:hint="eastAsia"/>
        </w:rPr>
        <w:t>管理员通过编辑游戏信息用例来在系统中修改游戏信息</w:t>
      </w:r>
    </w:p>
    <w:p w14:paraId="2E42B566" w14:textId="35506140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2B75BB">
        <w:rPr>
          <w:rFonts w:hint="eastAsia"/>
        </w:rPr>
        <w:t>管理员</w:t>
      </w:r>
    </w:p>
    <w:p w14:paraId="5035D1E9" w14:textId="5B3C3795" w:rsidR="00070B70" w:rsidRPr="00791474" w:rsidRDefault="00070B70" w:rsidP="00070B70">
      <w:pPr>
        <w:spacing w:line="360" w:lineRule="auto"/>
        <w:rPr>
          <w:b/>
          <w:bCs/>
        </w:rPr>
      </w:pPr>
      <w:r>
        <w:tab/>
      </w:r>
      <w:r>
        <w:rPr>
          <w:rFonts w:hint="eastAsia"/>
        </w:rPr>
        <w:t>前置条件：</w:t>
      </w:r>
      <w:r w:rsidR="002B75BB">
        <w:rPr>
          <w:rFonts w:hint="eastAsia"/>
        </w:rPr>
        <w:t>用户已在本系统登陆</w:t>
      </w:r>
    </w:p>
    <w:p w14:paraId="237F39DD" w14:textId="3B3118BC" w:rsidR="00070B70" w:rsidRDefault="002B75BB" w:rsidP="002B75BB">
      <w:pPr>
        <w:spacing w:line="360" w:lineRule="auto"/>
        <w:jc w:val="center"/>
        <w:rPr>
          <w:b/>
          <w:bCs/>
        </w:rPr>
      </w:pPr>
      <w:r w:rsidRPr="002B75BB">
        <w:rPr>
          <w:rFonts w:hint="eastAsia"/>
          <w:b/>
          <w:bCs/>
          <w:noProof/>
        </w:rPr>
        <w:lastRenderedPageBreak/>
        <w:drawing>
          <wp:inline distT="0" distB="0" distL="0" distR="0" wp14:anchorId="58BFD57E" wp14:editId="0DFA3F57">
            <wp:extent cx="2507673" cy="41033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5" r="21424" b="22252"/>
                    <a:stretch/>
                  </pic:blipFill>
                  <pic:spPr bwMode="auto">
                    <a:xfrm>
                      <a:off x="0" y="0"/>
                      <a:ext cx="2532513" cy="41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EA69B" w14:textId="6C12D425" w:rsidR="002B75BB" w:rsidRPr="002B75BB" w:rsidRDefault="002B75BB" w:rsidP="002B75BB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t>8</w:t>
      </w:r>
      <w:r w:rsidRPr="002905B5">
        <w:t xml:space="preserve"> </w:t>
      </w:r>
      <w:r>
        <w:rPr>
          <w:rFonts w:hint="eastAsia"/>
        </w:rPr>
        <w:t>修改游戏信息</w:t>
      </w:r>
      <w:r w:rsidRPr="002905B5">
        <w:rPr>
          <w:rFonts w:hint="eastAsia"/>
        </w:rPr>
        <w:t>活动图</w:t>
      </w:r>
    </w:p>
    <w:p w14:paraId="5FF865F1" w14:textId="3EC6B668" w:rsidR="00F0590F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t>8</w:t>
      </w:r>
      <w:r w:rsidRPr="00070B70">
        <w:rPr>
          <w:b/>
          <w:bCs/>
        </w:rPr>
        <w:t>.</w:t>
      </w:r>
      <w:r w:rsidR="00F0590F" w:rsidRPr="00070B70">
        <w:rPr>
          <w:rFonts w:hint="eastAsia"/>
          <w:b/>
          <w:bCs/>
        </w:rPr>
        <w:t>删除游戏信息</w:t>
      </w:r>
    </w:p>
    <w:p w14:paraId="7BEBCB8F" w14:textId="24377159" w:rsidR="00070B70" w:rsidRDefault="00070B70" w:rsidP="00070B70">
      <w:pPr>
        <w:spacing w:line="360" w:lineRule="auto"/>
      </w:pPr>
      <w:r>
        <w:rPr>
          <w:b/>
          <w:bCs/>
        </w:rP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2B75BB">
        <w:rPr>
          <w:rFonts w:hint="eastAsia"/>
        </w:rPr>
        <w:t>删除游戏信息用例</w:t>
      </w:r>
    </w:p>
    <w:p w14:paraId="1FED3971" w14:textId="4012E71A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2B75BB">
        <w:rPr>
          <w:rFonts w:hint="eastAsia"/>
        </w:rPr>
        <w:t>管理员通过删除游戏信息用例来在系统中删除游戏信息</w:t>
      </w:r>
    </w:p>
    <w:p w14:paraId="6AC16DB4" w14:textId="0C2312DD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2B75BB">
        <w:rPr>
          <w:rFonts w:hint="eastAsia"/>
        </w:rPr>
        <w:t>管理员</w:t>
      </w:r>
    </w:p>
    <w:p w14:paraId="68509A0E" w14:textId="73323D22" w:rsidR="00070B70" w:rsidRDefault="00070B70" w:rsidP="00594BA6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2B75BB">
        <w:rPr>
          <w:rFonts w:hint="eastAsia"/>
        </w:rPr>
        <w:t>用户已在本系统登陆</w:t>
      </w:r>
    </w:p>
    <w:p w14:paraId="69603830" w14:textId="3C3DE679" w:rsidR="002B75BB" w:rsidRDefault="00754833" w:rsidP="00754833">
      <w:pPr>
        <w:spacing w:line="360" w:lineRule="auto"/>
        <w:jc w:val="center"/>
      </w:pPr>
      <w:r w:rsidRPr="00754833">
        <w:rPr>
          <w:rFonts w:hint="eastAsia"/>
          <w:noProof/>
        </w:rPr>
        <w:lastRenderedPageBreak/>
        <w:drawing>
          <wp:inline distT="0" distB="0" distL="0" distR="0" wp14:anchorId="47B847FA" wp14:editId="08D8925E">
            <wp:extent cx="3054927" cy="50222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2" r="21946" b="20967"/>
                    <a:stretch/>
                  </pic:blipFill>
                  <pic:spPr bwMode="auto">
                    <a:xfrm>
                      <a:off x="0" y="0"/>
                      <a:ext cx="3055119" cy="502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C236" w14:textId="5688C44B" w:rsidR="00070B70" w:rsidRPr="00754833" w:rsidRDefault="00754833" w:rsidP="00754833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rPr>
          <w:rFonts w:hint="eastAsia"/>
        </w:rPr>
        <w:t>9</w:t>
      </w:r>
      <w:r w:rsidRPr="002905B5">
        <w:t xml:space="preserve"> </w:t>
      </w:r>
      <w:r>
        <w:rPr>
          <w:rFonts w:hint="eastAsia"/>
        </w:rPr>
        <w:t>删除游戏信息</w:t>
      </w:r>
      <w:r w:rsidRPr="002905B5">
        <w:rPr>
          <w:rFonts w:hint="eastAsia"/>
        </w:rPr>
        <w:t>活动图</w:t>
      </w:r>
    </w:p>
    <w:p w14:paraId="5C15E8BC" w14:textId="18BD1A23" w:rsidR="00F0590F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t>9</w:t>
      </w:r>
      <w:r w:rsidRPr="00070B70">
        <w:rPr>
          <w:b/>
          <w:bCs/>
        </w:rPr>
        <w:t>.</w:t>
      </w:r>
      <w:r w:rsidR="00F0590F" w:rsidRPr="00070B70">
        <w:rPr>
          <w:rFonts w:hint="eastAsia"/>
          <w:b/>
          <w:bCs/>
        </w:rPr>
        <w:t>查询游戏信息</w:t>
      </w:r>
    </w:p>
    <w:p w14:paraId="726EF5B7" w14:textId="7F4E4E4E" w:rsidR="00070B70" w:rsidRDefault="00070B70" w:rsidP="00070B70">
      <w:pPr>
        <w:spacing w:line="360" w:lineRule="auto"/>
      </w:pPr>
      <w:r>
        <w:rPr>
          <w:b/>
          <w:bCs/>
        </w:rP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754833">
        <w:rPr>
          <w:rFonts w:hint="eastAsia"/>
        </w:rPr>
        <w:t>查询游戏信息用例</w:t>
      </w:r>
    </w:p>
    <w:p w14:paraId="25D56C7C" w14:textId="028CDE94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A0054A">
        <w:rPr>
          <w:rFonts w:hint="eastAsia"/>
        </w:rPr>
        <w:t>用户、游戏推荐家、</w:t>
      </w:r>
      <w:r w:rsidR="00754833">
        <w:rPr>
          <w:rFonts w:hint="eastAsia"/>
        </w:rPr>
        <w:t>管理员通过查询游戏用例来在系统中查询游戏信息</w:t>
      </w:r>
    </w:p>
    <w:p w14:paraId="07AFA665" w14:textId="3845EE89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A0054A">
        <w:rPr>
          <w:rFonts w:hint="eastAsia"/>
        </w:rPr>
        <w:t>用户、游戏推荐家、</w:t>
      </w:r>
      <w:r w:rsidR="00754833">
        <w:rPr>
          <w:rFonts w:hint="eastAsia"/>
        </w:rPr>
        <w:t>管理员</w:t>
      </w:r>
    </w:p>
    <w:p w14:paraId="29A07D4B" w14:textId="226888B1" w:rsidR="00070B70" w:rsidRDefault="00070B70" w:rsidP="00594BA6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754833">
        <w:rPr>
          <w:rFonts w:hint="eastAsia"/>
        </w:rPr>
        <w:t>用户已在本系统登陆</w:t>
      </w:r>
    </w:p>
    <w:p w14:paraId="2335E719" w14:textId="75A5BAE0" w:rsidR="00070B70" w:rsidRDefault="00754833" w:rsidP="00754833">
      <w:pPr>
        <w:spacing w:line="360" w:lineRule="auto"/>
        <w:jc w:val="center"/>
        <w:rPr>
          <w:b/>
          <w:bCs/>
        </w:rPr>
      </w:pPr>
      <w:r w:rsidRPr="00754833">
        <w:rPr>
          <w:rFonts w:hint="eastAsia"/>
          <w:b/>
          <w:bCs/>
          <w:noProof/>
        </w:rPr>
        <w:lastRenderedPageBreak/>
        <w:drawing>
          <wp:inline distT="0" distB="0" distL="0" distR="0" wp14:anchorId="250A4D56" wp14:editId="36765B9F">
            <wp:extent cx="2881745" cy="32211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9" r="20590" b="20940"/>
                    <a:stretch/>
                  </pic:blipFill>
                  <pic:spPr bwMode="auto">
                    <a:xfrm>
                      <a:off x="0" y="0"/>
                      <a:ext cx="2882318" cy="322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45326" w14:textId="6A5481DE" w:rsidR="00754833" w:rsidRPr="00754833" w:rsidRDefault="00754833" w:rsidP="00754833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  <w:r w:rsidRPr="002905B5">
        <w:t xml:space="preserve"> </w:t>
      </w:r>
      <w:r>
        <w:rPr>
          <w:rFonts w:hint="eastAsia"/>
        </w:rPr>
        <w:t>查询游戏信息</w:t>
      </w:r>
      <w:r w:rsidRPr="002905B5">
        <w:rPr>
          <w:rFonts w:hint="eastAsia"/>
        </w:rPr>
        <w:t>活动图</w:t>
      </w:r>
    </w:p>
    <w:p w14:paraId="2F77C2D7" w14:textId="1CB08CC1" w:rsidR="00F0590F" w:rsidRDefault="00594BA6" w:rsidP="00594BA6">
      <w:pPr>
        <w:spacing w:line="360" w:lineRule="auto"/>
        <w:rPr>
          <w:b/>
          <w:bCs/>
        </w:rPr>
      </w:pPr>
      <w:r w:rsidRPr="00070B70">
        <w:rPr>
          <w:b/>
          <w:bCs/>
        </w:rPr>
        <w:t>10.</w:t>
      </w:r>
      <w:r w:rsidR="00F0590F" w:rsidRPr="00070B70">
        <w:rPr>
          <w:rFonts w:hint="eastAsia"/>
          <w:b/>
          <w:bCs/>
        </w:rPr>
        <w:t>发布游戏推荐文章</w:t>
      </w:r>
    </w:p>
    <w:p w14:paraId="6C898F02" w14:textId="17DE6AFC" w:rsidR="00070B70" w:rsidRDefault="00070B70" w:rsidP="00070B70">
      <w:pPr>
        <w:spacing w:line="360" w:lineRule="auto"/>
      </w:pPr>
      <w:r>
        <w:rPr>
          <w:b/>
          <w:bCs/>
        </w:rPr>
        <w:tab/>
      </w: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754833">
        <w:rPr>
          <w:rFonts w:hint="eastAsia"/>
        </w:rPr>
        <w:t>发布游戏推荐文章用例图</w:t>
      </w:r>
    </w:p>
    <w:p w14:paraId="74402C4B" w14:textId="08B699B8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754833">
        <w:rPr>
          <w:rFonts w:hint="eastAsia"/>
        </w:rPr>
        <w:t>游戏</w:t>
      </w:r>
      <w:proofErr w:type="gramStart"/>
      <w:r w:rsidR="00754833">
        <w:rPr>
          <w:rFonts w:hint="eastAsia"/>
        </w:rPr>
        <w:t>推荐家</w:t>
      </w:r>
      <w:proofErr w:type="gramEnd"/>
      <w:r w:rsidR="00754833">
        <w:rPr>
          <w:rFonts w:hint="eastAsia"/>
        </w:rPr>
        <w:t>通过发布游戏推荐文章用例来在系统中发布游戏推荐文章</w:t>
      </w:r>
    </w:p>
    <w:p w14:paraId="5CF04117" w14:textId="6033CA76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754833">
        <w:rPr>
          <w:rFonts w:hint="eastAsia"/>
        </w:rPr>
        <w:t>游戏推荐家</w:t>
      </w:r>
    </w:p>
    <w:p w14:paraId="21CADEB7" w14:textId="21988582" w:rsidR="00754833" w:rsidRDefault="00070B70" w:rsidP="00594BA6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754833">
        <w:rPr>
          <w:rFonts w:hint="eastAsia"/>
        </w:rPr>
        <w:t>用户已在本系统中登陆</w:t>
      </w:r>
    </w:p>
    <w:p w14:paraId="7346A04B" w14:textId="6306BFA6" w:rsidR="00754833" w:rsidRPr="00754833" w:rsidRDefault="00754833" w:rsidP="00754833">
      <w:pPr>
        <w:spacing w:line="360" w:lineRule="auto"/>
        <w:jc w:val="center"/>
      </w:pPr>
      <w:r w:rsidRPr="00754833">
        <w:rPr>
          <w:rFonts w:hint="eastAsia"/>
          <w:noProof/>
        </w:rPr>
        <w:lastRenderedPageBreak/>
        <w:drawing>
          <wp:inline distT="0" distB="0" distL="0" distR="0" wp14:anchorId="765D8243" wp14:editId="2F3F168C">
            <wp:extent cx="3990109" cy="43849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3" r="21517" b="21188"/>
                    <a:stretch/>
                  </pic:blipFill>
                  <pic:spPr bwMode="auto">
                    <a:xfrm>
                      <a:off x="0" y="0"/>
                      <a:ext cx="3990396" cy="438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184B" w14:textId="0E670787" w:rsidR="00070B70" w:rsidRPr="00754833" w:rsidRDefault="00754833" w:rsidP="00754833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rPr>
          <w:rFonts w:hint="eastAsia"/>
        </w:rPr>
        <w:t>1</w:t>
      </w:r>
      <w:r>
        <w:t>1</w:t>
      </w:r>
      <w:r w:rsidRPr="002905B5">
        <w:t xml:space="preserve"> </w:t>
      </w:r>
      <w:r>
        <w:rPr>
          <w:rFonts w:hint="eastAsia"/>
        </w:rPr>
        <w:t>发布游戏推荐文章</w:t>
      </w:r>
      <w:r w:rsidRPr="002905B5">
        <w:rPr>
          <w:rFonts w:hint="eastAsia"/>
        </w:rPr>
        <w:t>活动图</w:t>
      </w:r>
    </w:p>
    <w:p w14:paraId="142A44B3" w14:textId="1F396EAE" w:rsidR="00F0590F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t>1</w:t>
      </w:r>
      <w:r w:rsidRPr="00070B70">
        <w:rPr>
          <w:b/>
          <w:bCs/>
        </w:rPr>
        <w:t>1.</w:t>
      </w:r>
      <w:r w:rsidR="00F0590F" w:rsidRPr="00070B70">
        <w:rPr>
          <w:rFonts w:hint="eastAsia"/>
          <w:b/>
          <w:bCs/>
        </w:rPr>
        <w:t>编辑游戏推荐文章</w:t>
      </w:r>
    </w:p>
    <w:p w14:paraId="395E1609" w14:textId="2CFD6E2A" w:rsidR="00070B70" w:rsidRDefault="00070B70" w:rsidP="00070B70">
      <w:pPr>
        <w:spacing w:line="360" w:lineRule="auto"/>
        <w:ind w:firstLine="420"/>
      </w:pP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754833">
        <w:rPr>
          <w:rFonts w:hint="eastAsia"/>
        </w:rPr>
        <w:t>编辑游戏推荐文章用例</w:t>
      </w:r>
    </w:p>
    <w:p w14:paraId="6980359A" w14:textId="6668AD53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754833">
        <w:rPr>
          <w:rFonts w:hint="eastAsia"/>
        </w:rPr>
        <w:t>游戏</w:t>
      </w:r>
      <w:proofErr w:type="gramStart"/>
      <w:r w:rsidR="00754833">
        <w:rPr>
          <w:rFonts w:hint="eastAsia"/>
        </w:rPr>
        <w:t>推荐家</w:t>
      </w:r>
      <w:proofErr w:type="gramEnd"/>
      <w:r w:rsidR="00754833">
        <w:rPr>
          <w:rFonts w:hint="eastAsia"/>
        </w:rPr>
        <w:t>或管理员通过编辑游戏推荐文章用例来在系统中修改游戏推荐文章</w:t>
      </w:r>
    </w:p>
    <w:p w14:paraId="76954915" w14:textId="2B996433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754833">
        <w:rPr>
          <w:rFonts w:hint="eastAsia"/>
        </w:rPr>
        <w:t>游戏推荐家、管理员</w:t>
      </w:r>
    </w:p>
    <w:p w14:paraId="5821994C" w14:textId="4BDD8FDC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754833">
        <w:rPr>
          <w:rFonts w:hint="eastAsia"/>
        </w:rPr>
        <w:t>用户已登录，且拥有编辑该游戏推荐文章的权限</w:t>
      </w:r>
    </w:p>
    <w:p w14:paraId="0DE4BBB3" w14:textId="5C47E864" w:rsidR="00754833" w:rsidRPr="00791474" w:rsidRDefault="00754833" w:rsidP="00754833">
      <w:pPr>
        <w:spacing w:line="360" w:lineRule="auto"/>
        <w:jc w:val="center"/>
        <w:rPr>
          <w:b/>
          <w:bCs/>
        </w:rPr>
      </w:pPr>
      <w:r w:rsidRPr="00754833">
        <w:rPr>
          <w:rFonts w:hint="eastAsia"/>
          <w:b/>
          <w:bCs/>
          <w:noProof/>
        </w:rPr>
        <w:lastRenderedPageBreak/>
        <w:drawing>
          <wp:inline distT="0" distB="0" distL="0" distR="0" wp14:anchorId="474E1A41" wp14:editId="3CD62817">
            <wp:extent cx="3636818" cy="52501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0" r="17044" b="21499"/>
                    <a:stretch/>
                  </pic:blipFill>
                  <pic:spPr bwMode="auto">
                    <a:xfrm>
                      <a:off x="0" y="0"/>
                      <a:ext cx="3637313" cy="52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D39D" w14:textId="584E3895" w:rsidR="00070B70" w:rsidRPr="00754833" w:rsidRDefault="00754833" w:rsidP="00754833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rPr>
          <w:rFonts w:hint="eastAsia"/>
        </w:rPr>
        <w:t>1</w:t>
      </w:r>
      <w:r>
        <w:t>2</w:t>
      </w:r>
      <w:r w:rsidRPr="002905B5">
        <w:t xml:space="preserve"> </w:t>
      </w:r>
      <w:r>
        <w:rPr>
          <w:rFonts w:hint="eastAsia"/>
        </w:rPr>
        <w:t>编辑游戏推荐文章</w:t>
      </w:r>
      <w:r w:rsidRPr="002905B5">
        <w:rPr>
          <w:rFonts w:hint="eastAsia"/>
        </w:rPr>
        <w:t>活动图</w:t>
      </w:r>
    </w:p>
    <w:p w14:paraId="1B787BE6" w14:textId="1C02DD64" w:rsidR="00F0590F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t>1</w:t>
      </w:r>
      <w:r w:rsidRPr="00070B70">
        <w:rPr>
          <w:b/>
          <w:bCs/>
        </w:rPr>
        <w:t>2.</w:t>
      </w:r>
      <w:r w:rsidR="00F0590F" w:rsidRPr="00070B70">
        <w:rPr>
          <w:rFonts w:hint="eastAsia"/>
          <w:b/>
          <w:bCs/>
        </w:rPr>
        <w:t>删除游戏推荐文章</w:t>
      </w:r>
    </w:p>
    <w:p w14:paraId="10601435" w14:textId="7A3EC755" w:rsidR="00070B70" w:rsidRDefault="00070B70" w:rsidP="00070B70">
      <w:pPr>
        <w:spacing w:line="360" w:lineRule="auto"/>
        <w:ind w:firstLine="420"/>
      </w:pP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754833">
        <w:rPr>
          <w:rFonts w:hint="eastAsia"/>
        </w:rPr>
        <w:t>删除游戏推荐文章用例</w:t>
      </w:r>
    </w:p>
    <w:p w14:paraId="50F3ED73" w14:textId="655173AC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754833">
        <w:rPr>
          <w:rFonts w:hint="eastAsia"/>
        </w:rPr>
        <w:t>游戏</w:t>
      </w:r>
      <w:proofErr w:type="gramStart"/>
      <w:r w:rsidR="00754833">
        <w:rPr>
          <w:rFonts w:hint="eastAsia"/>
        </w:rPr>
        <w:t>推荐家</w:t>
      </w:r>
      <w:proofErr w:type="gramEnd"/>
      <w:r w:rsidR="00754833">
        <w:rPr>
          <w:rFonts w:hint="eastAsia"/>
        </w:rPr>
        <w:t>或管理员通过删除游戏推荐文章用例来在系统中删除游戏推荐文章</w:t>
      </w:r>
    </w:p>
    <w:p w14:paraId="38E93775" w14:textId="56CA690E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754833">
        <w:rPr>
          <w:rFonts w:hint="eastAsia"/>
        </w:rPr>
        <w:t>游戏推荐家、管理员</w:t>
      </w:r>
    </w:p>
    <w:p w14:paraId="660165CF" w14:textId="1BD43494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754833">
        <w:rPr>
          <w:rFonts w:hint="eastAsia"/>
        </w:rPr>
        <w:t>用户已登录，且拥有删除该游戏推荐文章的权限</w:t>
      </w:r>
    </w:p>
    <w:p w14:paraId="36F1D4AD" w14:textId="3A04DD58" w:rsidR="00754833" w:rsidRPr="00791474" w:rsidRDefault="00754833" w:rsidP="00754833">
      <w:pPr>
        <w:spacing w:line="360" w:lineRule="auto"/>
        <w:jc w:val="center"/>
        <w:rPr>
          <w:b/>
          <w:bCs/>
        </w:rPr>
      </w:pPr>
      <w:r w:rsidRPr="00754833">
        <w:rPr>
          <w:rFonts w:hint="eastAsia"/>
          <w:b/>
          <w:bCs/>
          <w:noProof/>
        </w:rPr>
        <w:lastRenderedPageBreak/>
        <w:drawing>
          <wp:inline distT="0" distB="0" distL="0" distR="0" wp14:anchorId="2E427633" wp14:editId="02825B53">
            <wp:extent cx="3927764" cy="475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r="15361" b="22256"/>
                    <a:stretch/>
                  </pic:blipFill>
                  <pic:spPr bwMode="auto">
                    <a:xfrm>
                      <a:off x="0" y="0"/>
                      <a:ext cx="3928268" cy="47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16E2A" w14:textId="4CB5DD25" w:rsidR="00754833" w:rsidRPr="00754833" w:rsidRDefault="00754833" w:rsidP="00754833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rPr>
          <w:rFonts w:hint="eastAsia"/>
        </w:rPr>
        <w:t>1</w:t>
      </w:r>
      <w:r>
        <w:t>3</w:t>
      </w:r>
      <w:r w:rsidRPr="002905B5">
        <w:t xml:space="preserve"> </w:t>
      </w:r>
      <w:r>
        <w:rPr>
          <w:rFonts w:hint="eastAsia"/>
        </w:rPr>
        <w:t>删除游戏推荐文章</w:t>
      </w:r>
      <w:r w:rsidRPr="002905B5">
        <w:rPr>
          <w:rFonts w:hint="eastAsia"/>
        </w:rPr>
        <w:t>活动图</w:t>
      </w:r>
    </w:p>
    <w:p w14:paraId="497802D9" w14:textId="5EAB9C06" w:rsidR="00F0590F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t>1</w:t>
      </w:r>
      <w:r w:rsidRPr="00070B70">
        <w:rPr>
          <w:b/>
          <w:bCs/>
        </w:rPr>
        <w:t>3.</w:t>
      </w:r>
      <w:r w:rsidR="00F0590F" w:rsidRPr="00070B70">
        <w:rPr>
          <w:rFonts w:hint="eastAsia"/>
          <w:b/>
          <w:bCs/>
        </w:rPr>
        <w:t>查询文章</w:t>
      </w:r>
    </w:p>
    <w:p w14:paraId="6958353B" w14:textId="3617ED85" w:rsidR="00070B70" w:rsidRDefault="00070B70" w:rsidP="00070B70">
      <w:pPr>
        <w:spacing w:line="360" w:lineRule="auto"/>
        <w:ind w:firstLine="420"/>
      </w:pP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754833">
        <w:rPr>
          <w:rFonts w:hint="eastAsia"/>
        </w:rPr>
        <w:t>查询游戏推荐文章用例</w:t>
      </w:r>
    </w:p>
    <w:p w14:paraId="77FEFC4F" w14:textId="735567D0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754833">
        <w:rPr>
          <w:rFonts w:hint="eastAsia"/>
        </w:rPr>
        <w:t>游戏</w:t>
      </w:r>
      <w:proofErr w:type="gramStart"/>
      <w:r w:rsidR="00754833">
        <w:rPr>
          <w:rFonts w:hint="eastAsia"/>
        </w:rPr>
        <w:t>推荐家</w:t>
      </w:r>
      <w:proofErr w:type="gramEnd"/>
      <w:r w:rsidR="00754833">
        <w:rPr>
          <w:rFonts w:hint="eastAsia"/>
        </w:rPr>
        <w:t>或用户或游戏</w:t>
      </w:r>
      <w:proofErr w:type="gramStart"/>
      <w:r w:rsidR="00754833">
        <w:rPr>
          <w:rFonts w:hint="eastAsia"/>
        </w:rPr>
        <w:t>推荐家</w:t>
      </w:r>
      <w:proofErr w:type="gramEnd"/>
      <w:r w:rsidR="00754833">
        <w:rPr>
          <w:rFonts w:hint="eastAsia"/>
        </w:rPr>
        <w:t>或管理员通过查询游戏推荐文章用例来在系统中查询游戏推荐文章</w:t>
      </w:r>
    </w:p>
    <w:p w14:paraId="0C2267C6" w14:textId="0C4B47CA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参与者：</w:t>
      </w:r>
      <w:r w:rsidR="00754833">
        <w:rPr>
          <w:rFonts w:hint="eastAsia"/>
        </w:rPr>
        <w:t>游戏推荐家、用户、管理员</w:t>
      </w:r>
    </w:p>
    <w:p w14:paraId="1EF3E130" w14:textId="54DB15AD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754833">
        <w:rPr>
          <w:rFonts w:hint="eastAsia"/>
        </w:rPr>
        <w:t>用户已在本系统登陆</w:t>
      </w:r>
    </w:p>
    <w:p w14:paraId="73DB7A7E" w14:textId="55A84F45" w:rsidR="00754833" w:rsidRPr="00791474" w:rsidRDefault="00754833" w:rsidP="00754833">
      <w:pPr>
        <w:spacing w:line="360" w:lineRule="auto"/>
        <w:jc w:val="center"/>
        <w:rPr>
          <w:b/>
          <w:bCs/>
        </w:rPr>
      </w:pPr>
      <w:r w:rsidRPr="00754833">
        <w:rPr>
          <w:rFonts w:hint="eastAsia"/>
          <w:b/>
          <w:bCs/>
          <w:noProof/>
        </w:rPr>
        <w:lastRenderedPageBreak/>
        <w:drawing>
          <wp:inline distT="0" distB="0" distL="0" distR="0" wp14:anchorId="392558E5" wp14:editId="28D54CDC">
            <wp:extent cx="2646218" cy="31519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" t="3489" r="19685" b="20907"/>
                    <a:stretch/>
                  </pic:blipFill>
                  <pic:spPr bwMode="auto">
                    <a:xfrm>
                      <a:off x="0" y="0"/>
                      <a:ext cx="2646941" cy="31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1B0E6" w14:textId="1A001FCD" w:rsidR="00754833" w:rsidRPr="00754833" w:rsidRDefault="00754833" w:rsidP="00754833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rPr>
          <w:rFonts w:hint="eastAsia"/>
        </w:rPr>
        <w:t>1</w:t>
      </w:r>
      <w:r>
        <w:t>4</w:t>
      </w:r>
      <w:r w:rsidRPr="002905B5">
        <w:t xml:space="preserve"> </w:t>
      </w:r>
      <w:r>
        <w:rPr>
          <w:rFonts w:hint="eastAsia"/>
        </w:rPr>
        <w:t>查询游戏推荐文章</w:t>
      </w:r>
      <w:r w:rsidRPr="002905B5">
        <w:rPr>
          <w:rFonts w:hint="eastAsia"/>
        </w:rPr>
        <w:t>活动图</w:t>
      </w:r>
    </w:p>
    <w:p w14:paraId="1EE2FF4B" w14:textId="0568AD47" w:rsidR="00070B70" w:rsidRPr="00070B70" w:rsidRDefault="00594BA6" w:rsidP="00594BA6">
      <w:pPr>
        <w:spacing w:line="360" w:lineRule="auto"/>
        <w:rPr>
          <w:b/>
          <w:bCs/>
        </w:rPr>
      </w:pPr>
      <w:r w:rsidRPr="00070B70">
        <w:rPr>
          <w:rFonts w:hint="eastAsia"/>
          <w:b/>
          <w:bCs/>
        </w:rPr>
        <w:t>1</w:t>
      </w:r>
      <w:r w:rsidRPr="00070B70">
        <w:rPr>
          <w:b/>
          <w:bCs/>
        </w:rPr>
        <w:t>4.</w:t>
      </w:r>
      <w:r w:rsidR="00F0590F" w:rsidRPr="00070B70">
        <w:rPr>
          <w:rFonts w:hint="eastAsia"/>
          <w:b/>
          <w:bCs/>
        </w:rPr>
        <w:t>审核文章</w:t>
      </w:r>
    </w:p>
    <w:p w14:paraId="4C461226" w14:textId="5581C81E" w:rsidR="00070B70" w:rsidRDefault="00070B70" w:rsidP="00070B70">
      <w:pPr>
        <w:spacing w:line="360" w:lineRule="auto"/>
        <w:ind w:firstLine="420"/>
      </w:pPr>
      <w:r w:rsidRPr="001B4AD6">
        <w:rPr>
          <w:rFonts w:hint="eastAsia"/>
        </w:rPr>
        <w:t>用例名</w:t>
      </w:r>
      <w:r>
        <w:rPr>
          <w:rFonts w:hint="eastAsia"/>
        </w:rPr>
        <w:t>：</w:t>
      </w:r>
      <w:r w:rsidR="00754833">
        <w:rPr>
          <w:rFonts w:hint="eastAsia"/>
        </w:rPr>
        <w:t>审核游戏推荐文章用例</w:t>
      </w:r>
    </w:p>
    <w:p w14:paraId="37331FD6" w14:textId="64C8CE0A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描述：</w:t>
      </w:r>
      <w:r w:rsidR="00754833">
        <w:rPr>
          <w:rFonts w:hint="eastAsia"/>
        </w:rPr>
        <w:t>管理员</w:t>
      </w:r>
      <w:r w:rsidR="00D37521">
        <w:rPr>
          <w:rFonts w:hint="eastAsia"/>
        </w:rPr>
        <w:t>审核系统中状态为未审核的游戏推荐文章，审核后才可正式发布</w:t>
      </w:r>
    </w:p>
    <w:p w14:paraId="3F591B06" w14:textId="1B5755FB" w:rsidR="00070B70" w:rsidRDefault="00070B70" w:rsidP="00070B70">
      <w:pPr>
        <w:spacing w:line="360" w:lineRule="auto"/>
      </w:pPr>
      <w:r>
        <w:tab/>
      </w:r>
      <w:r>
        <w:rPr>
          <w:rFonts w:hint="eastAsia"/>
        </w:rPr>
        <w:t>参与者</w:t>
      </w:r>
      <w:r w:rsidR="00D37521">
        <w:rPr>
          <w:rFonts w:hint="eastAsia"/>
        </w:rPr>
        <w:t>：管理员</w:t>
      </w:r>
    </w:p>
    <w:p w14:paraId="711D3AD4" w14:textId="37075B00" w:rsidR="00825CBE" w:rsidRDefault="00070B70" w:rsidP="00594BA6">
      <w:pPr>
        <w:spacing w:line="360" w:lineRule="auto"/>
      </w:pPr>
      <w:r>
        <w:tab/>
      </w:r>
      <w:r>
        <w:rPr>
          <w:rFonts w:hint="eastAsia"/>
        </w:rPr>
        <w:t>前置条件：</w:t>
      </w:r>
      <w:r w:rsidR="00D37521">
        <w:rPr>
          <w:rFonts w:hint="eastAsia"/>
        </w:rPr>
        <w:t>用户已提交文章，文章进入未审核状态</w:t>
      </w:r>
    </w:p>
    <w:p w14:paraId="10118D60" w14:textId="11D0AEA7" w:rsidR="00825CBE" w:rsidRDefault="00825CBE" w:rsidP="00754833">
      <w:pPr>
        <w:spacing w:line="360" w:lineRule="auto"/>
        <w:jc w:val="center"/>
        <w:rPr>
          <w:b/>
          <w:bCs/>
          <w:color w:val="FF0000"/>
        </w:rPr>
      </w:pPr>
      <w:r w:rsidRPr="00825CBE">
        <w:rPr>
          <w:rFonts w:hint="eastAsia"/>
          <w:b/>
          <w:bCs/>
          <w:noProof/>
          <w:color w:val="FF0000"/>
        </w:rPr>
        <w:drawing>
          <wp:inline distT="0" distB="0" distL="0" distR="0" wp14:anchorId="547ECA90" wp14:editId="63A8DA5B">
            <wp:extent cx="1080655" cy="29510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32" b="18081"/>
                    <a:stretch/>
                  </pic:blipFill>
                  <pic:spPr bwMode="auto">
                    <a:xfrm>
                      <a:off x="0" y="0"/>
                      <a:ext cx="1080655" cy="29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AA91A" w14:textId="49803E78" w:rsidR="00754833" w:rsidRPr="00754833" w:rsidRDefault="003223B3" w:rsidP="00754833">
      <w:pPr>
        <w:pStyle w:val="a5"/>
        <w:spacing w:line="360" w:lineRule="auto"/>
        <w:ind w:left="860" w:firstLineChars="0" w:firstLine="0"/>
        <w:jc w:val="center"/>
      </w:pPr>
      <w:r>
        <w:rPr>
          <w:rFonts w:hint="eastAsia"/>
        </w:rPr>
        <w:t xml:space="preserve"> </w:t>
      </w:r>
      <w:bookmarkStart w:id="42" w:name="_Hlk148272485"/>
      <w:r w:rsidR="00754833" w:rsidRPr="002905B5">
        <w:rPr>
          <w:rFonts w:hint="eastAsia"/>
        </w:rPr>
        <w:t>图</w:t>
      </w:r>
      <w:r w:rsidR="00754833">
        <w:rPr>
          <w:rFonts w:hint="eastAsia"/>
        </w:rPr>
        <w:t>1</w:t>
      </w:r>
      <w:r w:rsidR="00754833">
        <w:t>5</w:t>
      </w:r>
      <w:r w:rsidR="00754833" w:rsidRPr="002905B5">
        <w:t xml:space="preserve"> </w:t>
      </w:r>
      <w:r w:rsidR="00754833">
        <w:rPr>
          <w:rFonts w:hint="eastAsia"/>
        </w:rPr>
        <w:t>审核游戏推荐文章</w:t>
      </w:r>
      <w:r w:rsidR="00754833" w:rsidRPr="002905B5">
        <w:rPr>
          <w:rFonts w:hint="eastAsia"/>
        </w:rPr>
        <w:t>活动图</w:t>
      </w:r>
    </w:p>
    <w:bookmarkEnd w:id="42"/>
    <w:p w14:paraId="19B672D1" w14:textId="2781DDD0" w:rsidR="00822C19" w:rsidRPr="00822C19" w:rsidRDefault="00822C19" w:rsidP="00822C19">
      <w:pPr>
        <w:spacing w:line="360" w:lineRule="auto"/>
        <w:rPr>
          <w:b/>
          <w:bCs/>
          <w:color w:val="000000" w:themeColor="text1"/>
        </w:rPr>
      </w:pPr>
      <w:r w:rsidRPr="00822C19">
        <w:rPr>
          <w:b/>
          <w:bCs/>
          <w:color w:val="000000" w:themeColor="text1"/>
        </w:rPr>
        <w:t>15</w:t>
      </w:r>
      <w:r w:rsidRPr="00822C19">
        <w:rPr>
          <w:rFonts w:hint="eastAsia"/>
          <w:b/>
          <w:bCs/>
          <w:color w:val="000000" w:themeColor="text1"/>
        </w:rPr>
        <w:t>.</w:t>
      </w:r>
      <w:r w:rsidRPr="00822C19">
        <w:rPr>
          <w:rFonts w:hint="eastAsia"/>
          <w:b/>
          <w:bCs/>
          <w:color w:val="000000" w:themeColor="text1"/>
        </w:rPr>
        <w:t>发表评论</w:t>
      </w:r>
    </w:p>
    <w:p w14:paraId="075F8E47" w14:textId="77777777" w:rsidR="00822C19" w:rsidRPr="00822C19" w:rsidRDefault="00822C19" w:rsidP="003B6FD1">
      <w:pPr>
        <w:spacing w:line="360" w:lineRule="auto"/>
        <w:ind w:firstLine="420"/>
        <w:rPr>
          <w:color w:val="000000" w:themeColor="text1"/>
        </w:rPr>
      </w:pPr>
      <w:r w:rsidRPr="00822C19">
        <w:rPr>
          <w:rFonts w:hint="eastAsia"/>
          <w:color w:val="000000" w:themeColor="text1"/>
        </w:rPr>
        <w:t>用例名：发表评论</w:t>
      </w:r>
    </w:p>
    <w:p w14:paraId="7711D099" w14:textId="77777777" w:rsidR="00822C19" w:rsidRDefault="00822C19" w:rsidP="003B6FD1">
      <w:pPr>
        <w:spacing w:line="360" w:lineRule="auto"/>
        <w:ind w:firstLine="420"/>
        <w:rPr>
          <w:color w:val="000000" w:themeColor="text1"/>
        </w:rPr>
      </w:pPr>
      <w:r w:rsidRPr="00822C19">
        <w:rPr>
          <w:rFonts w:hint="eastAsia"/>
          <w:color w:val="000000" w:themeColor="text1"/>
        </w:rPr>
        <w:lastRenderedPageBreak/>
        <w:t>描述：用户可通过该功能在游戏信息或游戏推荐文章下发表自己的评论</w:t>
      </w:r>
    </w:p>
    <w:p w14:paraId="2F2D7AB3" w14:textId="10C96A89" w:rsidR="00822C19" w:rsidRPr="00822C19" w:rsidRDefault="00822C19" w:rsidP="003B6FD1">
      <w:pPr>
        <w:spacing w:line="360" w:lineRule="auto"/>
        <w:ind w:firstLine="420"/>
        <w:rPr>
          <w:color w:val="000000" w:themeColor="text1"/>
        </w:rPr>
      </w:pPr>
      <w:r w:rsidRPr="00822C19">
        <w:rPr>
          <w:rFonts w:hint="eastAsia"/>
          <w:color w:val="000000" w:themeColor="text1"/>
        </w:rPr>
        <w:t>参与者：</w:t>
      </w:r>
      <w:r>
        <w:rPr>
          <w:rFonts w:hint="eastAsia"/>
          <w:color w:val="000000" w:themeColor="text1"/>
        </w:rPr>
        <w:t>用户、游戏推荐家、管理员</w:t>
      </w:r>
    </w:p>
    <w:p w14:paraId="1C05C870" w14:textId="6E6E8CE8" w:rsidR="007F0158" w:rsidRPr="00A428DA" w:rsidRDefault="00822C19" w:rsidP="00A428DA">
      <w:pPr>
        <w:spacing w:line="360" w:lineRule="auto"/>
        <w:ind w:firstLine="420"/>
        <w:rPr>
          <w:color w:val="000000" w:themeColor="text1"/>
        </w:rPr>
      </w:pPr>
      <w:r w:rsidRPr="00822C19">
        <w:rPr>
          <w:rFonts w:hint="eastAsia"/>
          <w:color w:val="000000" w:themeColor="text1"/>
        </w:rPr>
        <w:t>前置条件：用户已在本系统登录</w:t>
      </w:r>
    </w:p>
    <w:p w14:paraId="53DFFA21" w14:textId="5482795B" w:rsidR="00822C19" w:rsidRDefault="00347F5D" w:rsidP="00822C19">
      <w:pPr>
        <w:spacing w:line="360" w:lineRule="auto"/>
        <w:jc w:val="center"/>
        <w:rPr>
          <w:b/>
          <w:bCs/>
          <w:color w:val="00B0F0"/>
        </w:rPr>
      </w:pPr>
      <w:r>
        <w:rPr>
          <w:noProof/>
        </w:rPr>
        <w:drawing>
          <wp:inline distT="0" distB="0" distL="0" distR="0" wp14:anchorId="2C768681" wp14:editId="5A12D2A9">
            <wp:extent cx="4085714" cy="5771429"/>
            <wp:effectExtent l="0" t="0" r="0" b="1270"/>
            <wp:docPr id="84784582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5823" name="图片 1" descr="图示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D9A" w14:textId="421D816F" w:rsidR="00822C19" w:rsidRPr="00B10441" w:rsidRDefault="00822C19" w:rsidP="00B10441">
      <w:pPr>
        <w:pStyle w:val="a5"/>
        <w:spacing w:line="360" w:lineRule="auto"/>
        <w:ind w:left="860" w:firstLineChars="0" w:firstLine="0"/>
        <w:jc w:val="center"/>
      </w:pPr>
      <w:bookmarkStart w:id="43" w:name="_Hlk148272664"/>
      <w:r w:rsidRPr="002905B5">
        <w:rPr>
          <w:rFonts w:hint="eastAsia"/>
        </w:rPr>
        <w:t>图</w:t>
      </w:r>
      <w:r>
        <w:rPr>
          <w:rFonts w:hint="eastAsia"/>
        </w:rPr>
        <w:t>1</w:t>
      </w:r>
      <w:r>
        <w:t>6</w:t>
      </w:r>
      <w:r w:rsidRPr="002905B5">
        <w:t xml:space="preserve"> </w:t>
      </w:r>
      <w:r>
        <w:rPr>
          <w:rFonts w:hint="eastAsia"/>
        </w:rPr>
        <w:t>发布评论</w:t>
      </w:r>
      <w:r w:rsidRPr="002905B5">
        <w:rPr>
          <w:rFonts w:hint="eastAsia"/>
        </w:rPr>
        <w:t>活动图</w:t>
      </w:r>
      <w:bookmarkEnd w:id="43"/>
    </w:p>
    <w:p w14:paraId="4AC04FA9" w14:textId="686BD412" w:rsidR="003B6FD1" w:rsidRDefault="003B6FD1" w:rsidP="003B6FD1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6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删除评论</w:t>
      </w:r>
    </w:p>
    <w:p w14:paraId="4EBCE70D" w14:textId="77777777" w:rsidR="003B6FD1" w:rsidRDefault="003B6FD1" w:rsidP="003B6FD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用例名：删除评论</w:t>
      </w:r>
    </w:p>
    <w:p w14:paraId="3FF8C3B3" w14:textId="1CBEEB8D" w:rsidR="003B6FD1" w:rsidRPr="003B6FD1" w:rsidRDefault="003B6FD1" w:rsidP="003B6FD1">
      <w:pPr>
        <w:spacing w:line="360" w:lineRule="auto"/>
        <w:ind w:firstLine="420"/>
      </w:pPr>
      <w:r>
        <w:rPr>
          <w:rFonts w:hint="eastAsia"/>
          <w:bCs/>
        </w:rPr>
        <w:t>描述：</w:t>
      </w:r>
      <w:r>
        <w:rPr>
          <w:rFonts w:hint="eastAsia"/>
        </w:rPr>
        <w:t>用户可以选择删除自己在游戏信息或游戏推荐文章下的评论，管理员可以删除发表的任何评论</w:t>
      </w:r>
    </w:p>
    <w:p w14:paraId="45788C09" w14:textId="39438E09" w:rsidR="003B6FD1" w:rsidRDefault="003B6FD1" w:rsidP="003B6FD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参与者：用户、管理员</w:t>
      </w:r>
    </w:p>
    <w:p w14:paraId="3CA0FF39" w14:textId="77777777" w:rsidR="003B6FD1" w:rsidRDefault="003B6FD1" w:rsidP="003B6FD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</w:p>
    <w:p w14:paraId="509E0082" w14:textId="771316D1" w:rsidR="003B6FD1" w:rsidRDefault="00FC4480" w:rsidP="003B6FD1">
      <w:pPr>
        <w:spacing w:line="360" w:lineRule="auto"/>
        <w:ind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25F5287" wp14:editId="0DEDCF9A">
            <wp:extent cx="4685714" cy="5704762"/>
            <wp:effectExtent l="0" t="0" r="635" b="0"/>
            <wp:docPr id="85547092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0924" name="图片 1" descr="图示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1164" w14:textId="59E1894C" w:rsidR="003B6FD1" w:rsidRPr="003B6FD1" w:rsidRDefault="003B6FD1" w:rsidP="003B6FD1">
      <w:pPr>
        <w:pStyle w:val="a5"/>
        <w:spacing w:line="360" w:lineRule="auto"/>
        <w:ind w:left="860" w:firstLineChars="0" w:firstLine="0"/>
        <w:jc w:val="center"/>
      </w:pPr>
      <w:r w:rsidRPr="002905B5">
        <w:rPr>
          <w:rFonts w:hint="eastAsia"/>
        </w:rPr>
        <w:t>图</w:t>
      </w:r>
      <w:r>
        <w:rPr>
          <w:rFonts w:hint="eastAsia"/>
        </w:rPr>
        <w:t>1</w:t>
      </w:r>
      <w:r>
        <w:t>7</w:t>
      </w:r>
      <w:r w:rsidRPr="002905B5">
        <w:t xml:space="preserve"> </w:t>
      </w:r>
      <w:r>
        <w:rPr>
          <w:rFonts w:hint="eastAsia"/>
        </w:rPr>
        <w:t>删除评论</w:t>
      </w:r>
      <w:r w:rsidRPr="002905B5">
        <w:rPr>
          <w:rFonts w:hint="eastAsia"/>
        </w:rPr>
        <w:t>活动图</w:t>
      </w:r>
    </w:p>
    <w:p w14:paraId="7F4BAC68" w14:textId="29092E2E" w:rsidR="00FF0491" w:rsidRDefault="00FF0491" w:rsidP="003B6FD1">
      <w:pPr>
        <w:tabs>
          <w:tab w:val="left" w:pos="312"/>
        </w:tabs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7.</w:t>
      </w:r>
      <w:r>
        <w:rPr>
          <w:rFonts w:hint="eastAsia"/>
          <w:b/>
          <w:bCs/>
        </w:rPr>
        <w:t>查看评论</w:t>
      </w:r>
    </w:p>
    <w:p w14:paraId="6A47C492" w14:textId="136875B7" w:rsidR="00FF0491" w:rsidRDefault="00FF0491" w:rsidP="00FF049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用例名：查看评论</w:t>
      </w:r>
    </w:p>
    <w:p w14:paraId="5E4D1371" w14:textId="322CC6FA" w:rsidR="00FF0491" w:rsidRDefault="00FF0491" w:rsidP="00FF049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Pr="007622F6">
        <w:rPr>
          <w:rFonts w:hint="eastAsia"/>
          <w:bCs/>
        </w:rPr>
        <w:t>用户</w:t>
      </w:r>
      <w:r>
        <w:rPr>
          <w:rFonts w:hint="eastAsia"/>
          <w:bCs/>
        </w:rPr>
        <w:t>在详情页上查看评论</w:t>
      </w:r>
      <w:r>
        <w:rPr>
          <w:rFonts w:hint="eastAsia"/>
          <w:bCs/>
        </w:rPr>
        <w:t>/</w:t>
      </w:r>
      <w:r>
        <w:rPr>
          <w:rFonts w:hint="eastAsia"/>
          <w:bCs/>
        </w:rPr>
        <w:t>管理员后台审阅所有评论</w:t>
      </w:r>
    </w:p>
    <w:p w14:paraId="4DEFC04C" w14:textId="041A66B0" w:rsidR="00FF0491" w:rsidRDefault="00FF0491" w:rsidP="00FF049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参与者：用户、游戏推荐家、管理员</w:t>
      </w:r>
    </w:p>
    <w:p w14:paraId="660E228B" w14:textId="47500B1B" w:rsidR="00B51B07" w:rsidRPr="00B51B07" w:rsidRDefault="00FF0491" w:rsidP="00B51B0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  <w:r>
        <w:rPr>
          <w:rFonts w:hint="eastAsia"/>
          <w:bCs/>
        </w:rPr>
        <w:t>/</w:t>
      </w:r>
      <w:r>
        <w:rPr>
          <w:rFonts w:hint="eastAsia"/>
          <w:bCs/>
        </w:rPr>
        <w:t>为管理员</w:t>
      </w:r>
    </w:p>
    <w:p w14:paraId="7D060055" w14:textId="341D608F" w:rsidR="00FF0491" w:rsidRDefault="00B51B07" w:rsidP="00B51B07">
      <w:pPr>
        <w:tabs>
          <w:tab w:val="left" w:pos="312"/>
        </w:tabs>
        <w:spacing w:line="360" w:lineRule="auto"/>
        <w:jc w:val="center"/>
        <w:rPr>
          <w:b/>
          <w:bCs/>
        </w:rPr>
      </w:pPr>
      <w:r w:rsidRPr="00B51B07">
        <w:rPr>
          <w:rFonts w:hint="eastAsia"/>
          <w:b/>
          <w:bCs/>
          <w:noProof/>
        </w:rPr>
        <w:lastRenderedPageBreak/>
        <w:drawing>
          <wp:inline distT="0" distB="0" distL="0" distR="0" wp14:anchorId="4E3B205D" wp14:editId="2C397A81">
            <wp:extent cx="2936865" cy="2712139"/>
            <wp:effectExtent l="0" t="0" r="0" b="0"/>
            <wp:docPr id="431195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8" r="20545" b="19163"/>
                    <a:stretch/>
                  </pic:blipFill>
                  <pic:spPr bwMode="auto">
                    <a:xfrm>
                      <a:off x="0" y="0"/>
                      <a:ext cx="2936928" cy="271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E45A" w14:textId="71494991" w:rsidR="00B51B07" w:rsidRPr="00B51B07" w:rsidRDefault="00B51B07" w:rsidP="00B51B07">
      <w:pPr>
        <w:pStyle w:val="a5"/>
        <w:spacing w:line="360" w:lineRule="auto"/>
        <w:ind w:left="860" w:firstLineChars="0" w:firstLine="0"/>
        <w:jc w:val="center"/>
      </w:pPr>
      <w:r w:rsidRPr="00B51B07">
        <w:rPr>
          <w:rFonts w:hint="eastAsia"/>
        </w:rPr>
        <w:t>图</w:t>
      </w:r>
      <w:r w:rsidRPr="00B51B07">
        <w:rPr>
          <w:rFonts w:hint="eastAsia"/>
        </w:rPr>
        <w:t>1</w:t>
      </w:r>
      <w:r w:rsidR="00B713D5">
        <w:t>8</w:t>
      </w:r>
      <w:r w:rsidRPr="00B51B07">
        <w:t xml:space="preserve"> </w:t>
      </w:r>
      <w:r w:rsidRPr="00B51B07">
        <w:rPr>
          <w:rFonts w:hint="eastAsia"/>
        </w:rPr>
        <w:t>查看评论活动图</w:t>
      </w:r>
    </w:p>
    <w:p w14:paraId="675ACB8C" w14:textId="5209CB4C" w:rsidR="003B6FD1" w:rsidRDefault="007622F6" w:rsidP="003B6FD1">
      <w:pPr>
        <w:tabs>
          <w:tab w:val="left" w:pos="312"/>
        </w:tabs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 w:rsidR="003C78EF">
        <w:rPr>
          <w:b/>
          <w:bCs/>
        </w:rPr>
        <w:t>8</w:t>
      </w:r>
      <w:r>
        <w:rPr>
          <w:b/>
          <w:bCs/>
        </w:rPr>
        <w:t>.</w:t>
      </w:r>
      <w:r w:rsidR="003B6FD1">
        <w:rPr>
          <w:rFonts w:hint="eastAsia"/>
          <w:b/>
          <w:bCs/>
        </w:rPr>
        <w:t>收藏</w:t>
      </w:r>
      <w:r>
        <w:rPr>
          <w:rFonts w:hint="eastAsia"/>
          <w:b/>
          <w:bCs/>
        </w:rPr>
        <w:t>游戏</w:t>
      </w:r>
    </w:p>
    <w:p w14:paraId="213F9F17" w14:textId="466C8060" w:rsidR="003B6FD1" w:rsidRDefault="003B6FD1" w:rsidP="003B6FD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用例名：收藏</w:t>
      </w:r>
      <w:r w:rsidR="007622F6">
        <w:rPr>
          <w:rFonts w:hint="eastAsia"/>
          <w:bCs/>
        </w:rPr>
        <w:t>游戏</w:t>
      </w:r>
    </w:p>
    <w:p w14:paraId="20C6F80B" w14:textId="54816678" w:rsidR="003B6FD1" w:rsidRDefault="003B6FD1" w:rsidP="003B6FD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="007622F6" w:rsidRPr="007622F6">
        <w:rPr>
          <w:rFonts w:hint="eastAsia"/>
          <w:bCs/>
        </w:rPr>
        <w:t>用户通过该功能收藏自己喜欢的游戏</w:t>
      </w:r>
    </w:p>
    <w:p w14:paraId="0C268ACD" w14:textId="5C8B5326" w:rsidR="003B6FD1" w:rsidRDefault="003B6FD1" w:rsidP="003B6FD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 w:rsidR="007622F6">
        <w:rPr>
          <w:rFonts w:hint="eastAsia"/>
          <w:bCs/>
        </w:rPr>
        <w:t>用户</w:t>
      </w:r>
    </w:p>
    <w:p w14:paraId="3DA794EB" w14:textId="77777777" w:rsidR="003B6FD1" w:rsidRDefault="003B6FD1" w:rsidP="003B6FD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</w:p>
    <w:p w14:paraId="2537A9B8" w14:textId="60B36621" w:rsidR="007622F6" w:rsidRDefault="001B1995" w:rsidP="007622F6">
      <w:pPr>
        <w:spacing w:line="360" w:lineRule="auto"/>
        <w:ind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5D61DD1F" wp14:editId="0E6CE600">
            <wp:extent cx="3809524" cy="4409524"/>
            <wp:effectExtent l="0" t="0" r="635" b="0"/>
            <wp:docPr id="1691173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30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78BE" w14:textId="23D4AD1C" w:rsidR="007622F6" w:rsidRDefault="007622F6" w:rsidP="007622F6">
      <w:pPr>
        <w:spacing w:line="360" w:lineRule="auto"/>
        <w:ind w:firstLine="420"/>
        <w:jc w:val="center"/>
        <w:rPr>
          <w:bCs/>
        </w:rPr>
      </w:pPr>
      <w:r w:rsidRPr="007622F6">
        <w:rPr>
          <w:rFonts w:hint="eastAsia"/>
          <w:bCs/>
        </w:rPr>
        <w:t>图</w:t>
      </w:r>
      <w:r w:rsidRPr="007622F6">
        <w:rPr>
          <w:rFonts w:hint="eastAsia"/>
          <w:bCs/>
        </w:rPr>
        <w:t>1</w:t>
      </w:r>
      <w:r w:rsidR="003C78EF">
        <w:rPr>
          <w:bCs/>
        </w:rPr>
        <w:t>9</w:t>
      </w:r>
      <w:r w:rsidRPr="007622F6">
        <w:rPr>
          <w:rFonts w:hint="eastAsia"/>
          <w:bCs/>
        </w:rPr>
        <w:t xml:space="preserve"> </w:t>
      </w:r>
      <w:r>
        <w:rPr>
          <w:rFonts w:hint="eastAsia"/>
          <w:bCs/>
        </w:rPr>
        <w:t>收藏游戏</w:t>
      </w:r>
      <w:r w:rsidRPr="007622F6">
        <w:rPr>
          <w:rFonts w:hint="eastAsia"/>
          <w:bCs/>
        </w:rPr>
        <w:t>活动图</w:t>
      </w:r>
    </w:p>
    <w:p w14:paraId="7CA14CC2" w14:textId="294465B1" w:rsidR="007677CD" w:rsidRDefault="007677CD" w:rsidP="007677CD">
      <w:pPr>
        <w:tabs>
          <w:tab w:val="left" w:pos="312"/>
        </w:tabs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 w:rsidR="003C78EF">
        <w:rPr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>收藏游戏推荐文章</w:t>
      </w:r>
    </w:p>
    <w:p w14:paraId="530AB785" w14:textId="24032C27" w:rsidR="007677CD" w:rsidRDefault="007677CD" w:rsidP="007677C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用例名：收藏游戏推荐文章</w:t>
      </w:r>
    </w:p>
    <w:p w14:paraId="5D2F4BB2" w14:textId="7BD74CE8" w:rsidR="007677CD" w:rsidRDefault="007677CD" w:rsidP="007677C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Pr="007622F6">
        <w:rPr>
          <w:rFonts w:hint="eastAsia"/>
          <w:bCs/>
        </w:rPr>
        <w:t>用户通过该功能收藏自己喜欢的游戏</w:t>
      </w:r>
      <w:r>
        <w:rPr>
          <w:rFonts w:hint="eastAsia"/>
          <w:bCs/>
        </w:rPr>
        <w:t>推荐文章</w:t>
      </w:r>
    </w:p>
    <w:p w14:paraId="7A77D875" w14:textId="77777777" w:rsidR="007677CD" w:rsidRDefault="007677CD" w:rsidP="007677C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参与者：用户</w:t>
      </w:r>
    </w:p>
    <w:p w14:paraId="62B7F6D0" w14:textId="77777777" w:rsidR="007677CD" w:rsidRDefault="007677CD" w:rsidP="007677C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</w:p>
    <w:p w14:paraId="75C6A612" w14:textId="6F5B8895" w:rsidR="007677CD" w:rsidRDefault="00F25002" w:rsidP="007677CD">
      <w:pPr>
        <w:spacing w:line="360" w:lineRule="auto"/>
        <w:ind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2593A362" wp14:editId="2BEFA5C5">
            <wp:extent cx="4361905" cy="4190476"/>
            <wp:effectExtent l="0" t="0" r="635" b="635"/>
            <wp:docPr id="157150068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00682" name="图片 1" descr="图示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2DC3" w14:textId="51D57891" w:rsidR="007677CD" w:rsidRDefault="007677CD" w:rsidP="007677CD">
      <w:pPr>
        <w:spacing w:line="360" w:lineRule="auto"/>
        <w:ind w:firstLine="420"/>
        <w:jc w:val="center"/>
        <w:rPr>
          <w:bCs/>
        </w:rPr>
      </w:pPr>
      <w:r w:rsidRPr="007677CD">
        <w:rPr>
          <w:rFonts w:hint="eastAsia"/>
          <w:bCs/>
        </w:rPr>
        <w:t>图</w:t>
      </w:r>
      <w:r w:rsidR="003C78EF">
        <w:rPr>
          <w:bCs/>
        </w:rPr>
        <w:t>20</w:t>
      </w:r>
      <w:r w:rsidRPr="007677CD">
        <w:rPr>
          <w:rFonts w:hint="eastAsia"/>
          <w:bCs/>
        </w:rPr>
        <w:t xml:space="preserve"> </w:t>
      </w:r>
      <w:r w:rsidRPr="007677CD">
        <w:rPr>
          <w:rFonts w:hint="eastAsia"/>
          <w:bCs/>
        </w:rPr>
        <w:t>收藏游戏</w:t>
      </w:r>
      <w:r>
        <w:rPr>
          <w:rFonts w:hint="eastAsia"/>
          <w:bCs/>
        </w:rPr>
        <w:t>推荐文章</w:t>
      </w:r>
      <w:r w:rsidRPr="007677CD">
        <w:rPr>
          <w:rFonts w:hint="eastAsia"/>
          <w:bCs/>
        </w:rPr>
        <w:t>活动图</w:t>
      </w:r>
    </w:p>
    <w:p w14:paraId="63C4E39E" w14:textId="119948D2" w:rsidR="007677CD" w:rsidRDefault="003C78EF" w:rsidP="007677CD">
      <w:pPr>
        <w:tabs>
          <w:tab w:val="left" w:pos="312"/>
        </w:tabs>
        <w:spacing w:line="360" w:lineRule="auto"/>
        <w:rPr>
          <w:b/>
          <w:bCs/>
        </w:rPr>
      </w:pPr>
      <w:r>
        <w:rPr>
          <w:b/>
          <w:bCs/>
        </w:rPr>
        <w:t>20</w:t>
      </w:r>
      <w:r w:rsidR="007677CD">
        <w:rPr>
          <w:b/>
          <w:bCs/>
        </w:rPr>
        <w:t>.</w:t>
      </w:r>
      <w:r w:rsidR="007677CD">
        <w:rPr>
          <w:rFonts w:hint="eastAsia"/>
          <w:b/>
          <w:bCs/>
        </w:rPr>
        <w:t>取消收藏游戏</w:t>
      </w:r>
    </w:p>
    <w:p w14:paraId="135D0FEC" w14:textId="30196295" w:rsidR="007677CD" w:rsidRDefault="007677CD" w:rsidP="007677C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用例名：取消收藏游戏</w:t>
      </w:r>
    </w:p>
    <w:p w14:paraId="3CE60850" w14:textId="45008E3A" w:rsidR="007677CD" w:rsidRDefault="007677CD" w:rsidP="007677C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Pr="007677CD">
        <w:rPr>
          <w:rFonts w:hint="eastAsia"/>
          <w:bCs/>
        </w:rPr>
        <w:t>用户通过该功能取消收藏自己喜欢的游戏</w:t>
      </w:r>
    </w:p>
    <w:p w14:paraId="3AF7D1F7" w14:textId="4207EC49" w:rsidR="007677CD" w:rsidRDefault="007677CD" w:rsidP="007677C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参与者：用户</w:t>
      </w:r>
    </w:p>
    <w:p w14:paraId="503ECAB8" w14:textId="77777777" w:rsidR="007677CD" w:rsidRDefault="007677CD" w:rsidP="007677C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</w:p>
    <w:p w14:paraId="3475DA4C" w14:textId="0DE05500" w:rsidR="00BB7144" w:rsidRDefault="00411B5C" w:rsidP="00BB7144">
      <w:pPr>
        <w:spacing w:line="360" w:lineRule="auto"/>
        <w:ind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22990F4" wp14:editId="3FAAC412">
            <wp:extent cx="2752381" cy="4447619"/>
            <wp:effectExtent l="0" t="0" r="0" b="0"/>
            <wp:docPr id="21063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0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EB92" w14:textId="3A6D0B25" w:rsidR="00BB7144" w:rsidRDefault="00BB7144" w:rsidP="00BB7144">
      <w:pPr>
        <w:spacing w:line="360" w:lineRule="auto"/>
        <w:ind w:firstLine="420"/>
        <w:jc w:val="center"/>
        <w:rPr>
          <w:bCs/>
        </w:rPr>
      </w:pPr>
      <w:r w:rsidRPr="00BB7144">
        <w:rPr>
          <w:rFonts w:hint="eastAsia"/>
          <w:bCs/>
        </w:rPr>
        <w:t>图</w:t>
      </w:r>
      <w:r w:rsidR="006F4E0D">
        <w:rPr>
          <w:bCs/>
        </w:rPr>
        <w:t>2</w:t>
      </w:r>
      <w:r w:rsidR="003C78EF">
        <w:rPr>
          <w:bCs/>
        </w:rPr>
        <w:t>1</w:t>
      </w:r>
      <w:r w:rsidRPr="00BB7144">
        <w:rPr>
          <w:rFonts w:hint="eastAsia"/>
          <w:bCs/>
        </w:rPr>
        <w:t xml:space="preserve"> </w:t>
      </w:r>
      <w:r>
        <w:rPr>
          <w:rFonts w:hint="eastAsia"/>
          <w:bCs/>
        </w:rPr>
        <w:t>取消收藏游戏</w:t>
      </w:r>
      <w:r w:rsidRPr="00BB7144">
        <w:rPr>
          <w:rFonts w:hint="eastAsia"/>
          <w:bCs/>
        </w:rPr>
        <w:t>活动图</w:t>
      </w:r>
    </w:p>
    <w:p w14:paraId="2E229E45" w14:textId="41785037" w:rsidR="006F4E0D" w:rsidRDefault="006F4E0D" w:rsidP="006F4E0D">
      <w:pPr>
        <w:tabs>
          <w:tab w:val="left" w:pos="312"/>
        </w:tabs>
        <w:spacing w:line="360" w:lineRule="auto"/>
        <w:rPr>
          <w:b/>
          <w:bCs/>
        </w:rPr>
      </w:pPr>
      <w:r>
        <w:rPr>
          <w:b/>
          <w:bCs/>
        </w:rPr>
        <w:t>2</w:t>
      </w:r>
      <w:r w:rsidR="003C78EF">
        <w:rPr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取消收藏游戏推荐文章</w:t>
      </w:r>
    </w:p>
    <w:p w14:paraId="011E8B39" w14:textId="06E67477" w:rsidR="006F4E0D" w:rsidRDefault="006F4E0D" w:rsidP="006F4E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用例名：取消收藏游戏</w:t>
      </w:r>
      <w:r w:rsidRPr="006F4E0D">
        <w:rPr>
          <w:rFonts w:hint="eastAsia"/>
          <w:bCs/>
        </w:rPr>
        <w:t>推荐文章</w:t>
      </w:r>
    </w:p>
    <w:p w14:paraId="0BCFA822" w14:textId="206523F5" w:rsidR="006F4E0D" w:rsidRDefault="006F4E0D" w:rsidP="006F4E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Pr="007677CD">
        <w:rPr>
          <w:rFonts w:hint="eastAsia"/>
          <w:bCs/>
        </w:rPr>
        <w:t>用户通过该功能取消收藏自己喜欢的游戏</w:t>
      </w:r>
      <w:r w:rsidRPr="006F4E0D">
        <w:rPr>
          <w:rFonts w:hint="eastAsia"/>
          <w:bCs/>
        </w:rPr>
        <w:t>推荐文章</w:t>
      </w:r>
    </w:p>
    <w:p w14:paraId="3871CA17" w14:textId="77777777" w:rsidR="006F4E0D" w:rsidRDefault="006F4E0D" w:rsidP="006F4E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参与者：用户</w:t>
      </w:r>
    </w:p>
    <w:p w14:paraId="00629A01" w14:textId="77777777" w:rsidR="006F4E0D" w:rsidRDefault="006F4E0D" w:rsidP="006F4E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</w:p>
    <w:p w14:paraId="0C587777" w14:textId="0E8FCECF" w:rsidR="006F4E0D" w:rsidRDefault="00714B04" w:rsidP="006F4E0D">
      <w:pPr>
        <w:spacing w:line="360" w:lineRule="auto"/>
        <w:ind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DFD9C3D" wp14:editId="455F9D1D">
            <wp:extent cx="2504762" cy="4276190"/>
            <wp:effectExtent l="0" t="0" r="0" b="0"/>
            <wp:docPr id="452921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10" name="图片 1" descr="图示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DAB7" w14:textId="7F8F8065" w:rsidR="006F4E0D" w:rsidRDefault="006F4E0D" w:rsidP="006F4E0D">
      <w:pPr>
        <w:spacing w:line="360" w:lineRule="auto"/>
        <w:ind w:firstLine="420"/>
        <w:jc w:val="center"/>
        <w:rPr>
          <w:bCs/>
        </w:rPr>
      </w:pPr>
      <w:r w:rsidRPr="006F4E0D">
        <w:rPr>
          <w:rFonts w:hint="eastAsia"/>
          <w:bCs/>
        </w:rPr>
        <w:t>图</w:t>
      </w:r>
      <w:r>
        <w:rPr>
          <w:bCs/>
        </w:rPr>
        <w:t>2</w:t>
      </w:r>
      <w:r w:rsidR="003C78EF">
        <w:rPr>
          <w:bCs/>
        </w:rPr>
        <w:t>2</w:t>
      </w:r>
      <w:r w:rsidRPr="006F4E0D">
        <w:rPr>
          <w:rFonts w:hint="eastAsia"/>
          <w:bCs/>
        </w:rPr>
        <w:t xml:space="preserve"> </w:t>
      </w:r>
      <w:r>
        <w:rPr>
          <w:rFonts w:hint="eastAsia"/>
          <w:bCs/>
        </w:rPr>
        <w:t>取消</w:t>
      </w:r>
      <w:r w:rsidRPr="006F4E0D">
        <w:rPr>
          <w:rFonts w:hint="eastAsia"/>
          <w:bCs/>
        </w:rPr>
        <w:t>收藏游戏推荐文章活动图</w:t>
      </w:r>
    </w:p>
    <w:p w14:paraId="0295BECB" w14:textId="3A17E2F1" w:rsidR="006F4E0D" w:rsidRDefault="006F4E0D" w:rsidP="006F4E0D">
      <w:pPr>
        <w:tabs>
          <w:tab w:val="left" w:pos="595"/>
        </w:tabs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 w:rsidR="003C78EF">
        <w:rPr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查看收藏</w:t>
      </w:r>
    </w:p>
    <w:p w14:paraId="45C51E67" w14:textId="77777777" w:rsidR="006F4E0D" w:rsidRDefault="006F4E0D" w:rsidP="006F4E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用例名：查看收藏</w:t>
      </w:r>
    </w:p>
    <w:p w14:paraId="77615E89" w14:textId="77777777" w:rsidR="006F4E0D" w:rsidRDefault="006F4E0D" w:rsidP="006F4E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Pr="006F4E0D">
        <w:rPr>
          <w:rFonts w:hint="eastAsia"/>
          <w:bCs/>
        </w:rPr>
        <w:t>用户通过该功能查看自己已收藏的游戏或游戏推荐文章</w:t>
      </w:r>
    </w:p>
    <w:p w14:paraId="59994E94" w14:textId="6EA33A4F" w:rsidR="006F4E0D" w:rsidRDefault="006F4E0D" w:rsidP="006F4E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参与者：用户</w:t>
      </w:r>
    </w:p>
    <w:p w14:paraId="6968738E" w14:textId="77777777" w:rsidR="006F4E0D" w:rsidRDefault="006F4E0D" w:rsidP="006F4E0D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</w:p>
    <w:p w14:paraId="44E8E639" w14:textId="37D4B041" w:rsidR="006F4E0D" w:rsidRDefault="00C64C4C" w:rsidP="006F4E0D">
      <w:pPr>
        <w:spacing w:line="360" w:lineRule="auto"/>
        <w:ind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57A734B" wp14:editId="75A60199">
            <wp:extent cx="4238095" cy="5333333"/>
            <wp:effectExtent l="0" t="0" r="0" b="1270"/>
            <wp:docPr id="9419614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1465" name="图片 1" descr="图示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0914" w14:textId="1D60988C" w:rsidR="006F4E0D" w:rsidRDefault="006F4E0D" w:rsidP="006F4E0D">
      <w:pPr>
        <w:spacing w:line="360" w:lineRule="auto"/>
        <w:ind w:firstLine="420"/>
        <w:jc w:val="center"/>
        <w:rPr>
          <w:bCs/>
        </w:rPr>
      </w:pPr>
      <w:r w:rsidRPr="006F4E0D">
        <w:rPr>
          <w:rFonts w:hint="eastAsia"/>
          <w:bCs/>
        </w:rPr>
        <w:t>图</w:t>
      </w:r>
      <w:r w:rsidRPr="006F4E0D">
        <w:rPr>
          <w:rFonts w:hint="eastAsia"/>
          <w:bCs/>
        </w:rPr>
        <w:t>2</w:t>
      </w:r>
      <w:r w:rsidR="003C78EF">
        <w:rPr>
          <w:bCs/>
        </w:rPr>
        <w:t>3</w:t>
      </w:r>
      <w:r w:rsidRPr="006F4E0D">
        <w:rPr>
          <w:rFonts w:hint="eastAsia"/>
          <w:bCs/>
        </w:rPr>
        <w:t xml:space="preserve"> </w:t>
      </w:r>
      <w:r>
        <w:rPr>
          <w:rFonts w:hint="eastAsia"/>
          <w:bCs/>
        </w:rPr>
        <w:t>查看收藏</w:t>
      </w:r>
      <w:r w:rsidRPr="006F4E0D">
        <w:rPr>
          <w:rFonts w:hint="eastAsia"/>
          <w:bCs/>
        </w:rPr>
        <w:t>活动图</w:t>
      </w:r>
    </w:p>
    <w:p w14:paraId="416FE3DF" w14:textId="3EEBA668" w:rsidR="00CE56F6" w:rsidRDefault="00CE56F6" w:rsidP="00CE56F6">
      <w:pPr>
        <w:tabs>
          <w:tab w:val="left" w:pos="595"/>
        </w:tabs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 w:rsidR="003C78EF">
        <w:rPr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点赞</w:t>
      </w:r>
    </w:p>
    <w:p w14:paraId="7C85A9F1" w14:textId="77777777" w:rsidR="00CE56F6" w:rsidRDefault="00CE56F6" w:rsidP="00CE56F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用例名：点赞</w:t>
      </w:r>
    </w:p>
    <w:p w14:paraId="2ED56AC7" w14:textId="5681DE47" w:rsidR="00CE56F6" w:rsidRPr="00CE56F6" w:rsidRDefault="00CE56F6" w:rsidP="00CE56F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Pr="00CE56F6">
        <w:rPr>
          <w:rFonts w:hint="eastAsia"/>
          <w:bCs/>
        </w:rPr>
        <w:t>用户通过该功能给喜欢的游戏推荐文章点赞</w:t>
      </w:r>
    </w:p>
    <w:p w14:paraId="4C6E213E" w14:textId="1894DE51" w:rsidR="00CE56F6" w:rsidRDefault="00CE56F6" w:rsidP="00CE56F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参与者：用户</w:t>
      </w:r>
    </w:p>
    <w:p w14:paraId="37FE3645" w14:textId="77777777" w:rsidR="00CE56F6" w:rsidRDefault="00CE56F6" w:rsidP="00CE56F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</w:p>
    <w:p w14:paraId="793D4189" w14:textId="79AF4CC4" w:rsidR="00CE56F6" w:rsidRDefault="00223BD5" w:rsidP="005A7F5F">
      <w:pPr>
        <w:spacing w:line="360" w:lineRule="auto"/>
        <w:ind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5520E530" wp14:editId="6A054CE9">
            <wp:extent cx="4190476" cy="3247619"/>
            <wp:effectExtent l="0" t="0" r="635" b="0"/>
            <wp:docPr id="144953447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34470" name="图片 1" descr="图示, 示意图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513" w14:textId="66E275CE" w:rsidR="005A7F5F" w:rsidRDefault="005A7F5F" w:rsidP="005A7F5F">
      <w:pPr>
        <w:spacing w:line="360" w:lineRule="auto"/>
        <w:ind w:firstLine="420"/>
        <w:jc w:val="center"/>
        <w:rPr>
          <w:bCs/>
        </w:rPr>
      </w:pPr>
      <w:r w:rsidRPr="005A7F5F">
        <w:rPr>
          <w:rFonts w:hint="eastAsia"/>
          <w:bCs/>
        </w:rPr>
        <w:t>图</w:t>
      </w:r>
      <w:r w:rsidRPr="005A7F5F">
        <w:rPr>
          <w:rFonts w:hint="eastAsia"/>
          <w:bCs/>
        </w:rPr>
        <w:t>2</w:t>
      </w:r>
      <w:r w:rsidR="003C78EF">
        <w:rPr>
          <w:bCs/>
        </w:rPr>
        <w:t>4</w:t>
      </w:r>
      <w:r w:rsidRPr="005A7F5F"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点赞文章</w:t>
      </w:r>
      <w:proofErr w:type="gramEnd"/>
      <w:r w:rsidRPr="005A7F5F">
        <w:rPr>
          <w:rFonts w:hint="eastAsia"/>
          <w:bCs/>
        </w:rPr>
        <w:t>活动图</w:t>
      </w:r>
    </w:p>
    <w:p w14:paraId="2497299D" w14:textId="3B2E2C05" w:rsidR="00F0590F" w:rsidRPr="00822C19" w:rsidRDefault="00594BA6" w:rsidP="00594BA6">
      <w:pPr>
        <w:spacing w:line="360" w:lineRule="auto"/>
        <w:rPr>
          <w:b/>
          <w:bCs/>
          <w:color w:val="000000" w:themeColor="text1"/>
        </w:rPr>
      </w:pPr>
      <w:r w:rsidRPr="00822C19">
        <w:rPr>
          <w:rFonts w:hint="eastAsia"/>
          <w:b/>
          <w:bCs/>
          <w:color w:val="000000" w:themeColor="text1"/>
        </w:rPr>
        <w:t>2</w:t>
      </w:r>
      <w:r w:rsidR="003C78EF">
        <w:rPr>
          <w:b/>
          <w:bCs/>
          <w:color w:val="000000" w:themeColor="text1"/>
        </w:rPr>
        <w:t>4</w:t>
      </w:r>
      <w:r w:rsidRPr="00822C19">
        <w:rPr>
          <w:b/>
          <w:bCs/>
          <w:color w:val="000000" w:themeColor="text1"/>
        </w:rPr>
        <w:t>.</w:t>
      </w:r>
      <w:r w:rsidR="00F0590F" w:rsidRPr="00822C19">
        <w:rPr>
          <w:rFonts w:hint="eastAsia"/>
          <w:b/>
          <w:bCs/>
          <w:color w:val="000000" w:themeColor="text1"/>
        </w:rPr>
        <w:t>取消点赞</w:t>
      </w:r>
    </w:p>
    <w:p w14:paraId="212BC650" w14:textId="77777777" w:rsidR="00303376" w:rsidRDefault="00303376" w:rsidP="0030337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用例名：取消点赞</w:t>
      </w:r>
    </w:p>
    <w:p w14:paraId="52257E54" w14:textId="77777777" w:rsidR="00303376" w:rsidRDefault="00303376" w:rsidP="0030337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</w:t>
      </w:r>
      <w:r w:rsidRPr="00303376">
        <w:rPr>
          <w:rFonts w:hint="eastAsia"/>
          <w:bCs/>
        </w:rPr>
        <w:t>用户通过该功能取消给喜欢的游戏推荐文章的点赞</w:t>
      </w:r>
    </w:p>
    <w:p w14:paraId="33BA6653" w14:textId="53E5BAC9" w:rsidR="00303376" w:rsidRDefault="00303376" w:rsidP="0030337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参与者：用户</w:t>
      </w:r>
    </w:p>
    <w:p w14:paraId="10F441AA" w14:textId="77777777" w:rsidR="00303376" w:rsidRDefault="00303376" w:rsidP="00303376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前置条件：用户已在本系统登录</w:t>
      </w:r>
    </w:p>
    <w:p w14:paraId="1E6CBC01" w14:textId="7BBF33C2" w:rsidR="00303376" w:rsidRDefault="00897E26" w:rsidP="00303376">
      <w:pPr>
        <w:spacing w:line="360" w:lineRule="auto"/>
        <w:ind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1318D9D" wp14:editId="1B0CC7C5">
            <wp:extent cx="3305340" cy="3952875"/>
            <wp:effectExtent l="0" t="0" r="9525" b="0"/>
            <wp:docPr id="479356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6105" name="图片 1" descr="图示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8998" cy="39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6716" w14:textId="5424AFBD" w:rsidR="00777306" w:rsidRPr="00071E89" w:rsidRDefault="00303376" w:rsidP="00071E89">
      <w:pPr>
        <w:spacing w:line="360" w:lineRule="auto"/>
        <w:ind w:firstLine="420"/>
        <w:jc w:val="center"/>
        <w:rPr>
          <w:bCs/>
        </w:rPr>
      </w:pPr>
      <w:r w:rsidRPr="00303376">
        <w:rPr>
          <w:rFonts w:hint="eastAsia"/>
          <w:bCs/>
        </w:rPr>
        <w:t>图</w:t>
      </w:r>
      <w:r w:rsidRPr="00303376">
        <w:rPr>
          <w:rFonts w:hint="eastAsia"/>
          <w:bCs/>
        </w:rPr>
        <w:t>2</w:t>
      </w:r>
      <w:r w:rsidR="003C78EF">
        <w:rPr>
          <w:bCs/>
        </w:rPr>
        <w:t>5</w:t>
      </w:r>
      <w:r w:rsidRPr="00303376"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取消</w:t>
      </w:r>
      <w:r w:rsidRPr="00303376">
        <w:rPr>
          <w:rFonts w:hint="eastAsia"/>
          <w:bCs/>
        </w:rPr>
        <w:t>点赞活动图</w:t>
      </w:r>
      <w:proofErr w:type="gramEnd"/>
    </w:p>
    <w:p w14:paraId="5953A356" w14:textId="3916DD70" w:rsidR="00777306" w:rsidRDefault="00334F2A">
      <w:pPr>
        <w:pStyle w:val="2"/>
        <w:spacing w:line="360" w:lineRule="auto"/>
      </w:pPr>
      <w:bookmarkStart w:id="44" w:name="_Toc430813092"/>
      <w:bookmarkStart w:id="45" w:name="_Toc148537928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44"/>
      <w:bookmarkEnd w:id="45"/>
    </w:p>
    <w:p w14:paraId="78AE0D1B" w14:textId="77777777" w:rsidR="00777306" w:rsidRDefault="00334F2A">
      <w:pPr>
        <w:pStyle w:val="3"/>
        <w:spacing w:line="360" w:lineRule="auto"/>
      </w:pPr>
      <w:bookmarkStart w:id="46" w:name="_Toc430813093"/>
      <w:bookmarkStart w:id="47" w:name="_Toc148537929"/>
      <w:r>
        <w:rPr>
          <w:rFonts w:hint="eastAsia"/>
        </w:rPr>
        <w:t>3.2.1</w:t>
      </w:r>
      <w:r>
        <w:rPr>
          <w:rFonts w:hint="eastAsia"/>
        </w:rPr>
        <w:t>精度</w:t>
      </w:r>
      <w:bookmarkEnd w:id="46"/>
      <w:bookmarkEnd w:id="47"/>
    </w:p>
    <w:p w14:paraId="4839B01B" w14:textId="4F606B59" w:rsidR="00777306" w:rsidRDefault="00334F2A">
      <w:pPr>
        <w:spacing w:line="360" w:lineRule="auto"/>
        <w:ind w:firstLine="420"/>
      </w:pPr>
      <w:bookmarkStart w:id="48" w:name="_Toc430813094"/>
      <w:r>
        <w:rPr>
          <w:rFonts w:hint="eastAsia"/>
        </w:rPr>
        <w:t>用户信息、</w:t>
      </w:r>
      <w:r w:rsidR="00371472">
        <w:rPr>
          <w:rFonts w:hint="eastAsia"/>
        </w:rPr>
        <w:t>游戏信息、游戏推荐</w:t>
      </w:r>
      <w:r>
        <w:rPr>
          <w:rFonts w:hint="eastAsia"/>
        </w:rPr>
        <w:t>文章、评论都需要按照符合条件的输入进行保存，否则提示重新输入。</w:t>
      </w:r>
    </w:p>
    <w:p w14:paraId="6825D9D7" w14:textId="77777777" w:rsidR="00777306" w:rsidRDefault="00334F2A">
      <w:pPr>
        <w:pStyle w:val="3"/>
        <w:spacing w:line="360" w:lineRule="auto"/>
      </w:pPr>
      <w:bookmarkStart w:id="49" w:name="_Toc148537930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48"/>
      <w:bookmarkEnd w:id="49"/>
    </w:p>
    <w:p w14:paraId="0F230BBD" w14:textId="77777777" w:rsidR="00777306" w:rsidRDefault="00334F2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服务器响应时间：小于</w:t>
      </w:r>
      <w:r>
        <w:rPr>
          <w:rFonts w:hint="eastAsia"/>
        </w:rPr>
        <w:t>1.5</w:t>
      </w:r>
      <w:r>
        <w:rPr>
          <w:rFonts w:hint="eastAsia"/>
        </w:rPr>
        <w:t>秒；</w:t>
      </w:r>
    </w:p>
    <w:p w14:paraId="4E860416" w14:textId="38C824CC" w:rsidR="00777306" w:rsidRDefault="00334F2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注册信息验证发送时间：小于</w:t>
      </w:r>
      <w:r w:rsidR="0097215F">
        <w:t>60</w:t>
      </w:r>
      <w:r>
        <w:rPr>
          <w:rFonts w:hint="eastAsia"/>
        </w:rPr>
        <w:t>秒；</w:t>
      </w:r>
    </w:p>
    <w:p w14:paraId="262908D6" w14:textId="4DFFF7DE" w:rsidR="0097215F" w:rsidRDefault="0097215F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用户注销处理时间：小于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0657A333" w14:textId="4BC3F54D" w:rsidR="00777306" w:rsidRDefault="006C6613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游戏信息</w:t>
      </w:r>
      <w:r w:rsidR="00334F2A">
        <w:rPr>
          <w:rFonts w:hint="eastAsia"/>
        </w:rPr>
        <w:t>发布处理时间：小于</w:t>
      </w:r>
      <w:r w:rsidR="00334F2A">
        <w:rPr>
          <w:rFonts w:hint="eastAsia"/>
        </w:rPr>
        <w:t>2</w:t>
      </w:r>
      <w:r w:rsidR="00334F2A">
        <w:rPr>
          <w:rFonts w:hint="eastAsia"/>
        </w:rPr>
        <w:t>秒；</w:t>
      </w:r>
    </w:p>
    <w:p w14:paraId="66BF2B88" w14:textId="77777777" w:rsidR="0034259B" w:rsidRDefault="006C6613" w:rsidP="0034259B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游戏信息</w:t>
      </w:r>
      <w:r w:rsidR="00334F2A">
        <w:rPr>
          <w:rFonts w:hint="eastAsia"/>
        </w:rPr>
        <w:t>修改处理时间：小于</w:t>
      </w:r>
      <w:r w:rsidR="00334F2A">
        <w:rPr>
          <w:rFonts w:hint="eastAsia"/>
        </w:rPr>
        <w:t>2</w:t>
      </w:r>
      <w:r w:rsidR="00334F2A">
        <w:rPr>
          <w:rFonts w:hint="eastAsia"/>
        </w:rPr>
        <w:t>秒；</w:t>
      </w:r>
    </w:p>
    <w:p w14:paraId="6B1CA1E2" w14:textId="65D7A255" w:rsidR="00777306" w:rsidRDefault="0034259B" w:rsidP="0034259B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游戏信息删除处理时间：小于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447B4A72" w14:textId="7E4788DC" w:rsidR="00777306" w:rsidRDefault="006C6613">
      <w:pPr>
        <w:numPr>
          <w:ilvl w:val="0"/>
          <w:numId w:val="8"/>
        </w:numPr>
        <w:spacing w:line="360" w:lineRule="auto"/>
      </w:pPr>
      <w:r>
        <w:rPr>
          <w:rFonts w:hint="eastAsia"/>
        </w:rPr>
        <w:lastRenderedPageBreak/>
        <w:t>游戏</w:t>
      </w:r>
      <w:r w:rsidR="00FE6442">
        <w:rPr>
          <w:rFonts w:hint="eastAsia"/>
        </w:rPr>
        <w:t>推荐文章</w:t>
      </w:r>
      <w:r w:rsidR="00334F2A">
        <w:rPr>
          <w:rFonts w:hint="eastAsia"/>
        </w:rPr>
        <w:t>删除处理时间：小于</w:t>
      </w:r>
      <w:r w:rsidR="00334F2A">
        <w:rPr>
          <w:rFonts w:hint="eastAsia"/>
        </w:rPr>
        <w:t>1</w:t>
      </w:r>
      <w:r w:rsidR="00334F2A">
        <w:rPr>
          <w:rFonts w:hint="eastAsia"/>
        </w:rPr>
        <w:t>秒；</w:t>
      </w:r>
    </w:p>
    <w:p w14:paraId="4101D0CD" w14:textId="079C3075" w:rsidR="00FE6442" w:rsidRDefault="00FE6442" w:rsidP="00FE644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游戏推荐文章发布处理时间：小于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7DB4206F" w14:textId="30F83608" w:rsidR="00FE6442" w:rsidRDefault="00FE6442" w:rsidP="00FE644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游戏推荐文章修改处理时间：小于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5928D0B5" w14:textId="65C537C9" w:rsidR="00FE6442" w:rsidRDefault="00FE6442" w:rsidP="00FE644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游戏</w:t>
      </w:r>
      <w:r w:rsidR="0034259B">
        <w:rPr>
          <w:rFonts w:hint="eastAsia"/>
        </w:rPr>
        <w:t>推荐文章</w:t>
      </w:r>
      <w:r>
        <w:rPr>
          <w:rFonts w:hint="eastAsia"/>
        </w:rPr>
        <w:t>删除处理时间：小于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48E3CE41" w14:textId="77777777" w:rsidR="00777306" w:rsidRDefault="00334F2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评论发布处理时间：小于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666C8175" w14:textId="77777777" w:rsidR="00777306" w:rsidRDefault="00334F2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评论删除处理时间：小于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6BAF4A48" w14:textId="77777777" w:rsidR="00777306" w:rsidRDefault="00334F2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收藏文章处理时间：小于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3EC191C2" w14:textId="77777777" w:rsidR="00777306" w:rsidRDefault="00334F2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查看收藏处理时间：小于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2301A502" w14:textId="77777777" w:rsidR="00777306" w:rsidRDefault="00334F2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取消收藏处理时间：小于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1123F5ED" w14:textId="77777777" w:rsidR="00777306" w:rsidRDefault="00334F2A">
      <w:pPr>
        <w:numPr>
          <w:ilvl w:val="0"/>
          <w:numId w:val="8"/>
        </w:numPr>
        <w:spacing w:line="360" w:lineRule="auto"/>
      </w:pPr>
      <w:proofErr w:type="gramStart"/>
      <w:r>
        <w:rPr>
          <w:rFonts w:hint="eastAsia"/>
        </w:rPr>
        <w:t>点赞处理</w:t>
      </w:r>
      <w:proofErr w:type="gramEnd"/>
      <w:r>
        <w:rPr>
          <w:rFonts w:hint="eastAsia"/>
        </w:rPr>
        <w:t>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2B9E416B" w14:textId="77777777" w:rsidR="00777306" w:rsidRDefault="00334F2A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取消</w:t>
      </w:r>
      <w:proofErr w:type="gramStart"/>
      <w:r>
        <w:rPr>
          <w:rFonts w:hint="eastAsia"/>
        </w:rPr>
        <w:t>点赞处理</w:t>
      </w:r>
      <w:proofErr w:type="gramEnd"/>
      <w:r>
        <w:rPr>
          <w:rFonts w:hint="eastAsia"/>
        </w:rPr>
        <w:t>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714061D0" w14:textId="77777777" w:rsidR="00777306" w:rsidRDefault="00334F2A">
      <w:pPr>
        <w:pStyle w:val="3"/>
        <w:spacing w:line="360" w:lineRule="auto"/>
      </w:pPr>
      <w:bookmarkStart w:id="50" w:name="_Toc430813095"/>
      <w:bookmarkStart w:id="51" w:name="_Toc148537931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50"/>
      <w:bookmarkEnd w:id="51"/>
    </w:p>
    <w:p w14:paraId="4DF54E64" w14:textId="77777777" w:rsidR="00777306" w:rsidRDefault="00334F2A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操作方式上的变化：可以通过电脑端或手机端的浏览器进行访问；</w:t>
      </w:r>
    </w:p>
    <w:p w14:paraId="56CD2679" w14:textId="5C428BD6" w:rsidR="00777306" w:rsidRDefault="00334F2A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运行环境的变化：在</w:t>
      </w:r>
      <w:r w:rsidR="00D00866"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t xml:space="preserve"> </w:t>
      </w:r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Goo</w:t>
      </w:r>
      <w:r>
        <w:t xml:space="preserve">gle 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 xml:space="preserve"> 53</w:t>
      </w:r>
      <w:r>
        <w:rPr>
          <w:rFonts w:hint="eastAsia"/>
        </w:rPr>
        <w:t>以上的环境进行访问；</w:t>
      </w:r>
    </w:p>
    <w:p w14:paraId="1749C920" w14:textId="77777777" w:rsidR="00777306" w:rsidRDefault="00334F2A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精度和有效时限的变化：精度变化要对系统的影响尽量减小；</w:t>
      </w:r>
    </w:p>
    <w:p w14:paraId="04B589F3" w14:textId="77777777" w:rsidR="00777306" w:rsidRDefault="00334F2A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计划的变化或改进：能够比较容易地根据需求进行改进。</w:t>
      </w:r>
    </w:p>
    <w:p w14:paraId="4379E108" w14:textId="77777777" w:rsidR="00777306" w:rsidRDefault="00334F2A">
      <w:pPr>
        <w:pStyle w:val="2"/>
      </w:pPr>
      <w:bookmarkStart w:id="52" w:name="_Toc430813096"/>
      <w:bookmarkStart w:id="53" w:name="_Toc148537932"/>
      <w:r>
        <w:rPr>
          <w:rFonts w:hint="eastAsia"/>
        </w:rPr>
        <w:t>3.3</w:t>
      </w:r>
      <w:r>
        <w:rPr>
          <w:rFonts w:hint="eastAsia"/>
        </w:rPr>
        <w:t>输入输出要求</w:t>
      </w:r>
      <w:bookmarkEnd w:id="52"/>
      <w:bookmarkEnd w:id="53"/>
    </w:p>
    <w:p w14:paraId="35BABAC3" w14:textId="7EEE1A8F" w:rsidR="00777306" w:rsidRDefault="00334F2A">
      <w:pPr>
        <w:spacing w:line="360" w:lineRule="auto"/>
        <w:ind w:firstLine="420"/>
      </w:pPr>
      <w:r>
        <w:rPr>
          <w:rFonts w:hint="eastAsia"/>
        </w:rPr>
        <w:t>输入数据基本为：用户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、用户密码、待发布的</w:t>
      </w:r>
      <w:r w:rsidR="007D6648">
        <w:rPr>
          <w:rFonts w:hint="eastAsia"/>
        </w:rPr>
        <w:t>游戏、待发布的游戏推荐文章</w:t>
      </w:r>
      <w:r>
        <w:rPr>
          <w:rFonts w:hint="eastAsia"/>
        </w:rPr>
        <w:t>、待发表的评论，以上输入均为字符串形式；输出数据基本为</w:t>
      </w:r>
      <w:r w:rsidR="00DC29D0">
        <w:rPr>
          <w:rFonts w:hint="eastAsia"/>
        </w:rPr>
        <w:t>游戏推荐</w:t>
      </w:r>
      <w:r>
        <w:rPr>
          <w:rFonts w:hint="eastAsia"/>
        </w:rPr>
        <w:t>系统界面、发布的</w:t>
      </w:r>
      <w:r w:rsidR="00DC29D0">
        <w:rPr>
          <w:rFonts w:hint="eastAsia"/>
        </w:rPr>
        <w:t>游戏信息、发布的游戏推荐文章</w:t>
      </w:r>
      <w:r>
        <w:rPr>
          <w:rFonts w:hint="eastAsia"/>
        </w:rPr>
        <w:t>、发表的评论。</w:t>
      </w:r>
    </w:p>
    <w:p w14:paraId="579B8FEC" w14:textId="77777777" w:rsidR="00777306" w:rsidRDefault="00334F2A">
      <w:pPr>
        <w:pStyle w:val="2"/>
      </w:pPr>
      <w:bookmarkStart w:id="54" w:name="_Toc430813097"/>
      <w:bookmarkStart w:id="55" w:name="_Toc148537933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54"/>
      <w:bookmarkEnd w:id="55"/>
    </w:p>
    <w:p w14:paraId="05ED3CB6" w14:textId="77777777" w:rsidR="00777306" w:rsidRDefault="00334F2A">
      <w:pPr>
        <w:spacing w:line="360" w:lineRule="auto"/>
        <w:ind w:firstLine="420"/>
      </w:pPr>
      <w:r>
        <w:rPr>
          <w:rFonts w:hint="eastAsia"/>
        </w:rPr>
        <w:t>需要管理的记录个数约</w:t>
      </w:r>
      <w:r>
        <w:rPr>
          <w:rFonts w:hint="eastAsia"/>
        </w:rPr>
        <w:t>1</w:t>
      </w:r>
      <w:r>
        <w:rPr>
          <w:rFonts w:hint="eastAsia"/>
        </w:rPr>
        <w:t>万。其中分为多个表和文卷，其大小规模为：</w:t>
      </w:r>
      <w:r>
        <w:rPr>
          <w:rFonts w:hint="eastAsia"/>
        </w:rPr>
        <w:t>500</w:t>
      </w:r>
      <w:r>
        <w:rPr>
          <w:rFonts w:hint="eastAsia"/>
        </w:rPr>
        <w:t>左右。</w:t>
      </w:r>
    </w:p>
    <w:p w14:paraId="793EBBC6" w14:textId="77777777" w:rsidR="00777306" w:rsidRDefault="00334F2A">
      <w:pPr>
        <w:pStyle w:val="2"/>
      </w:pPr>
      <w:bookmarkStart w:id="56" w:name="_Toc430813098"/>
      <w:bookmarkStart w:id="57" w:name="_Toc148537934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56"/>
      <w:bookmarkEnd w:id="57"/>
    </w:p>
    <w:p w14:paraId="76B69AD4" w14:textId="77777777" w:rsidR="00777306" w:rsidRDefault="00334F2A">
      <w:pPr>
        <w:spacing w:line="360" w:lineRule="auto"/>
        <w:ind w:firstLine="420"/>
      </w:pPr>
      <w:r>
        <w:rPr>
          <w:rFonts w:hint="eastAsia"/>
        </w:rPr>
        <w:t>发生错误时保证数据完整，对于数据库发生故障时要能够及时解决故障，恢复数据，以</w:t>
      </w:r>
      <w:r>
        <w:rPr>
          <w:rFonts w:hint="eastAsia"/>
        </w:rPr>
        <w:lastRenderedPageBreak/>
        <w:t>保证数据的一致性和完整性。</w:t>
      </w:r>
    </w:p>
    <w:p w14:paraId="565EB99D" w14:textId="77777777" w:rsidR="00777306" w:rsidRDefault="00334F2A">
      <w:pPr>
        <w:pStyle w:val="2"/>
      </w:pPr>
      <w:bookmarkStart w:id="58" w:name="_Toc430813099"/>
      <w:bookmarkStart w:id="59" w:name="_Toc148537935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58"/>
      <w:bookmarkEnd w:id="59"/>
    </w:p>
    <w:p w14:paraId="0B03ACF5" w14:textId="77777777" w:rsidR="00777306" w:rsidRDefault="00334F2A">
      <w:r>
        <w:tab/>
      </w:r>
      <w:r>
        <w:rPr>
          <w:rFonts w:hint="eastAsia"/>
        </w:rPr>
        <w:t>无其他专门要求。</w:t>
      </w:r>
    </w:p>
    <w:p w14:paraId="270EDC37" w14:textId="77777777" w:rsidR="00777306" w:rsidRDefault="00334F2A">
      <w:pPr>
        <w:pStyle w:val="1"/>
      </w:pPr>
      <w:bookmarkStart w:id="60" w:name="_Toc430813100"/>
      <w:bookmarkStart w:id="61" w:name="_Toc148537936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60"/>
      <w:bookmarkEnd w:id="61"/>
    </w:p>
    <w:p w14:paraId="00230014" w14:textId="77777777" w:rsidR="00777306" w:rsidRDefault="00334F2A">
      <w:pPr>
        <w:pStyle w:val="2"/>
      </w:pPr>
      <w:bookmarkStart w:id="62" w:name="_Toc430813101"/>
      <w:bookmarkStart w:id="63" w:name="_Toc148537937"/>
      <w:r>
        <w:rPr>
          <w:rFonts w:hint="eastAsia"/>
        </w:rPr>
        <w:t>4.1</w:t>
      </w:r>
      <w:r>
        <w:rPr>
          <w:rFonts w:hint="eastAsia"/>
        </w:rPr>
        <w:t>设备</w:t>
      </w:r>
      <w:bookmarkEnd w:id="62"/>
      <w:bookmarkEnd w:id="63"/>
    </w:p>
    <w:p w14:paraId="59C6A76D" w14:textId="77777777" w:rsidR="00777306" w:rsidRDefault="00334F2A">
      <w:pPr>
        <w:spacing w:line="360" w:lineRule="auto"/>
        <w:ind w:firstLine="420"/>
      </w:pPr>
      <w:r>
        <w:rPr>
          <w:rFonts w:hint="eastAsia"/>
        </w:rPr>
        <w:t>列出运行该软件所需要的硬设备。说明其中的新型设备及其专门功能，包括：</w:t>
      </w:r>
    </w:p>
    <w:p w14:paraId="3511E83A" w14:textId="7012A777" w:rsidR="00777306" w:rsidRDefault="00334F2A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处理器及内存容量：</w:t>
      </w:r>
      <w:r w:rsidR="006D01CF" w:rsidRPr="006D01CF">
        <w:t>2</w:t>
      </w:r>
      <w:r w:rsidR="006D01CF" w:rsidRPr="006D01CF">
        <w:t>核</w:t>
      </w:r>
      <w:r w:rsidR="006D01CF" w:rsidRPr="006D01CF">
        <w:t xml:space="preserve"> 2GB</w:t>
      </w:r>
      <w:r w:rsidR="006D01CF">
        <w:t xml:space="preserve"> </w:t>
      </w:r>
      <w:r w:rsidR="006D01CF">
        <w:rPr>
          <w:rFonts w:hint="eastAsia"/>
        </w:rPr>
        <w:t>以上</w:t>
      </w:r>
      <w:r>
        <w:rPr>
          <w:rFonts w:hint="eastAsia"/>
        </w:rPr>
        <w:t>；</w:t>
      </w:r>
    </w:p>
    <w:p w14:paraId="0B06C2F4" w14:textId="3782139F" w:rsidR="00777306" w:rsidRDefault="00334F2A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外存容量、联机或脱机：</w:t>
      </w:r>
      <w:r w:rsidR="006D01CF">
        <w:t>40</w:t>
      </w:r>
      <w:r>
        <w:rPr>
          <w:rFonts w:hint="eastAsia"/>
        </w:rPr>
        <w:t>G</w:t>
      </w:r>
      <w:r>
        <w:rPr>
          <w:rFonts w:hint="eastAsia"/>
        </w:rPr>
        <w:t>，联机</w:t>
      </w:r>
    </w:p>
    <w:p w14:paraId="1D71C1DD" w14:textId="77777777" w:rsidR="00777306" w:rsidRDefault="00334F2A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输入及输出设备的型号和数量，联机或脱机：联机；</w:t>
      </w:r>
    </w:p>
    <w:p w14:paraId="3027101B" w14:textId="77777777" w:rsidR="00777306" w:rsidRDefault="00334F2A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数据通信设备的型号和数量：服务器</w:t>
      </w:r>
      <w:r>
        <w:rPr>
          <w:rFonts w:hint="eastAsia"/>
        </w:rPr>
        <w:t>Sever</w:t>
      </w:r>
      <w:r>
        <w:rPr>
          <w:rFonts w:hint="eastAsia"/>
        </w:rPr>
        <w:t>；</w:t>
      </w:r>
    </w:p>
    <w:p w14:paraId="65A1A6F6" w14:textId="77777777" w:rsidR="00777306" w:rsidRDefault="00334F2A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功能键及其他专用硬件：快捷键</w:t>
      </w:r>
    </w:p>
    <w:p w14:paraId="058F0C54" w14:textId="77777777" w:rsidR="00777306" w:rsidRDefault="00334F2A">
      <w:pPr>
        <w:pStyle w:val="2"/>
      </w:pPr>
      <w:bookmarkStart w:id="64" w:name="_Toc430813102"/>
      <w:bookmarkStart w:id="65" w:name="_Toc148537938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64"/>
      <w:bookmarkEnd w:id="65"/>
    </w:p>
    <w:p w14:paraId="5BD8A7A3" w14:textId="77777777" w:rsidR="00777306" w:rsidRDefault="00334F2A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服务器端软件选择</w:t>
      </w:r>
    </w:p>
    <w:p w14:paraId="21A4101A" w14:textId="77777777" w:rsidR="00777306" w:rsidRDefault="00334F2A">
      <w:pPr>
        <w:spacing w:line="360" w:lineRule="auto"/>
        <w:ind w:left="84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</w:p>
    <w:p w14:paraId="2E0A80E6" w14:textId="77777777" w:rsidR="00777306" w:rsidRDefault="00334F2A">
      <w:pPr>
        <w:spacing w:line="360" w:lineRule="auto"/>
        <w:ind w:left="840"/>
      </w:pPr>
      <w:r>
        <w:rPr>
          <w:rFonts w:hint="eastAsia"/>
        </w:rPr>
        <w:t>数据库管理系统：</w:t>
      </w:r>
      <w:r>
        <w:rPr>
          <w:rFonts w:hint="eastAsia"/>
        </w:rPr>
        <w:t>MySQL</w:t>
      </w:r>
    </w:p>
    <w:p w14:paraId="678F872E" w14:textId="14379C9F" w:rsidR="00777306" w:rsidRDefault="00334F2A" w:rsidP="006D01CF">
      <w:pPr>
        <w:spacing w:line="360" w:lineRule="auto"/>
        <w:ind w:left="840"/>
      </w:pPr>
      <w:r>
        <w:rPr>
          <w:rFonts w:hint="eastAsia"/>
        </w:rPr>
        <w:t>开发工具：</w:t>
      </w:r>
      <w:r w:rsidR="005274C5">
        <w:rPr>
          <w:rFonts w:hint="eastAsia"/>
        </w:rPr>
        <w:t>IDEA</w:t>
      </w:r>
      <w:r w:rsidR="00890C4F">
        <w:t xml:space="preserve"> </w:t>
      </w:r>
      <w:r w:rsidR="005274C5">
        <w:rPr>
          <w:rFonts w:hint="eastAsia"/>
        </w:rPr>
        <w:t>/</w:t>
      </w:r>
      <w:r w:rsidR="00890C4F">
        <w:t xml:space="preserve"> </w:t>
      </w:r>
      <w:r w:rsidR="005274C5">
        <w:rPr>
          <w:rFonts w:hint="eastAsia"/>
        </w:rPr>
        <w:t>Eclipse</w:t>
      </w:r>
    </w:p>
    <w:p w14:paraId="0841E919" w14:textId="77777777" w:rsidR="00777306" w:rsidRDefault="00334F2A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客户端软件选择</w:t>
      </w:r>
    </w:p>
    <w:p w14:paraId="63982172" w14:textId="1E5F3B90" w:rsidR="00777306" w:rsidRDefault="00334F2A">
      <w:pPr>
        <w:spacing w:line="360" w:lineRule="auto"/>
        <w:ind w:left="840"/>
      </w:pPr>
      <w:bookmarkStart w:id="66" w:name="_Toc430813103"/>
      <w:r>
        <w:rPr>
          <w:rFonts w:hint="eastAsia"/>
        </w:rPr>
        <w:t>浏览器：</w:t>
      </w:r>
      <w:r w:rsidR="006D01CF"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t xml:space="preserve"> </w:t>
      </w:r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Goo</w:t>
      </w:r>
      <w:r>
        <w:t>gle chrome</w:t>
      </w:r>
      <w:r>
        <w:rPr>
          <w:rFonts w:hint="eastAsia"/>
        </w:rPr>
        <w:t xml:space="preserve"> 53</w:t>
      </w:r>
      <w:r>
        <w:rPr>
          <w:rFonts w:hint="eastAsia"/>
        </w:rPr>
        <w:t>以上</w:t>
      </w:r>
    </w:p>
    <w:p w14:paraId="5E48098C" w14:textId="77777777" w:rsidR="00777306" w:rsidRDefault="00334F2A">
      <w:pPr>
        <w:pStyle w:val="2"/>
      </w:pPr>
      <w:bookmarkStart w:id="67" w:name="_Toc148537939"/>
      <w:r>
        <w:rPr>
          <w:rFonts w:hint="eastAsia"/>
        </w:rPr>
        <w:t>4.3</w:t>
      </w:r>
      <w:r>
        <w:rPr>
          <w:rFonts w:hint="eastAsia"/>
        </w:rPr>
        <w:t>接口</w:t>
      </w:r>
      <w:bookmarkEnd w:id="66"/>
      <w:bookmarkEnd w:id="67"/>
    </w:p>
    <w:p w14:paraId="0EE1CC39" w14:textId="00B2F5E6" w:rsidR="00663BE6" w:rsidRPr="002044BB" w:rsidRDefault="00663BE6" w:rsidP="00663BE6">
      <w:pPr>
        <w:spacing w:line="360" w:lineRule="auto"/>
        <w:ind w:firstLine="420"/>
      </w:pPr>
      <w:bookmarkStart w:id="68" w:name="_Toc430813104"/>
      <w:r w:rsidRPr="000014B5">
        <w:rPr>
          <w:rFonts w:hint="eastAsia"/>
        </w:rPr>
        <w:t>用户</w:t>
      </w:r>
      <w:r>
        <w:rPr>
          <w:rFonts w:hint="eastAsia"/>
        </w:rPr>
        <w:t>接口为游戏推荐系统界面，通过系统提示用户可</w:t>
      </w:r>
      <w:r w:rsidR="00356D12">
        <w:rPr>
          <w:rFonts w:hint="eastAsia"/>
        </w:rPr>
        <w:t>搜索相关信息</w:t>
      </w:r>
      <w:r>
        <w:rPr>
          <w:rFonts w:hint="eastAsia"/>
        </w:rPr>
        <w:t>或发布评论</w:t>
      </w:r>
      <w:r w:rsidR="00356D12">
        <w:rPr>
          <w:rFonts w:hint="eastAsia"/>
        </w:rPr>
        <w:t>或</w:t>
      </w:r>
      <w:proofErr w:type="gramStart"/>
      <w:r w:rsidR="00356D12">
        <w:rPr>
          <w:rFonts w:hint="eastAsia"/>
        </w:rPr>
        <w:t>收藏点赞等</w:t>
      </w:r>
      <w:proofErr w:type="gramEnd"/>
      <w:r w:rsidR="00356D12">
        <w:rPr>
          <w:rFonts w:hint="eastAsia"/>
        </w:rPr>
        <w:t>操作</w:t>
      </w:r>
      <w:r>
        <w:rPr>
          <w:rFonts w:hint="eastAsia"/>
        </w:rPr>
        <w:t>；内部接口为登陆名、密码的一致性。</w:t>
      </w:r>
    </w:p>
    <w:p w14:paraId="6CC3C428" w14:textId="77777777" w:rsidR="00777306" w:rsidRDefault="00334F2A">
      <w:pPr>
        <w:pStyle w:val="2"/>
      </w:pPr>
      <w:bookmarkStart w:id="69" w:name="_Toc148537940"/>
      <w:r>
        <w:rPr>
          <w:rFonts w:hint="eastAsia"/>
        </w:rPr>
        <w:lastRenderedPageBreak/>
        <w:t>4.4</w:t>
      </w:r>
      <w:r>
        <w:rPr>
          <w:rFonts w:hint="eastAsia"/>
        </w:rPr>
        <w:t>控制</w:t>
      </w:r>
      <w:bookmarkEnd w:id="68"/>
      <w:bookmarkEnd w:id="69"/>
    </w:p>
    <w:p w14:paraId="2D492027" w14:textId="77777777" w:rsidR="00777306" w:rsidRDefault="00334F2A">
      <w:pPr>
        <w:spacing w:line="360" w:lineRule="auto"/>
        <w:ind w:firstLine="420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>本系统通过网络提供服务，用户通过浏览器访问服务器，向服务器发出服务请求。因此，需要使用</w:t>
      </w:r>
      <w:r>
        <w:rPr>
          <w:rFonts w:hint="eastAsia"/>
        </w:rPr>
        <w:t xml:space="preserve"> TCP/IP </w:t>
      </w:r>
      <w:r>
        <w:rPr>
          <w:rFonts w:hint="eastAsia"/>
        </w:rPr>
        <w:t>网络协议，作为标准的通信控制接口。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14:paraId="6963481D" w14:textId="77777777" w:rsidR="00777306" w:rsidRDefault="00777306"/>
    <w:sectPr w:rsidR="0077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毛毛妈" w:date="2023-10-21T16:35:00Z" w:initials="CHY">
    <w:p w14:paraId="66FC09BD" w14:textId="05CA5991" w:rsidR="005C162D" w:rsidRDefault="005C162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这个模块的游戏信息在别的模块用到吗？看起来就是一个单独的介绍游戏的模块，跟下面的推荐没啥关系。</w:t>
      </w:r>
    </w:p>
  </w:comment>
  <w:comment w:id="23" w:author="裕卓 李" w:date="2023-10-21T16:53:00Z" w:initials="裕李">
    <w:p w14:paraId="74C5BDF6" w14:textId="77777777" w:rsidR="00291883" w:rsidRDefault="0029188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这个模块负责管理游戏信息，与游戏推荐文章管理模块是两个不同模块。设计成两个模块，是出于对数据库的初步设计中，这两部分信息作为两个表来存储数据。</w:t>
      </w:r>
    </w:p>
    <w:p w14:paraId="75627A7B" w14:textId="096DDE5B" w:rsidR="00291883" w:rsidRPr="00291883" w:rsidRDefault="00291883">
      <w:pPr>
        <w:pStyle w:val="a9"/>
        <w:rPr>
          <w:rFonts w:hint="eastAsia"/>
        </w:rPr>
      </w:pPr>
      <w:r>
        <w:rPr>
          <w:rFonts w:hint="eastAsia"/>
        </w:rPr>
        <w:t>这个模块信息需要在别的模块被使用：游戏推荐文章需要在相关游戏信息页面中显示，用户也能通过浏览游戏信息来找到心仪的游戏。游戏信息和游戏推荐文章是两种不同的内容，一个是管理员统一上架的，一个是出于对游戏喜爱的玩家撰写的文章。</w:t>
      </w:r>
    </w:p>
  </w:comment>
  <w:comment w:id="28" w:author="毛毛妈" w:date="2023-10-21T16:44:00Z" w:initials="CHY">
    <w:p w14:paraId="0E056FF1" w14:textId="6784A682" w:rsidR="005C162D" w:rsidRDefault="005C162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可以合并实现的，收藏的都是地址</w:t>
      </w:r>
    </w:p>
  </w:comment>
  <w:comment w:id="26" w:author="裕卓 李" w:date="2023-10-21T17:00:00Z" w:initials="裕李">
    <w:p w14:paraId="476C67DA" w14:textId="2F8ED3E1" w:rsidR="00291883" w:rsidRDefault="0029188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同上条批注，</w:t>
      </w:r>
      <w:r w:rsidR="00D9397D">
        <w:rPr>
          <w:rFonts w:hint="eastAsia"/>
        </w:rPr>
        <w:t>简单起见，</w:t>
      </w:r>
      <w:r>
        <w:rPr>
          <w:rFonts w:hint="eastAsia"/>
        </w:rPr>
        <w:t>对于游戏信息，和游戏推荐文章，</w:t>
      </w:r>
      <w:r w:rsidR="00D9397D">
        <w:rPr>
          <w:rFonts w:hint="eastAsia"/>
        </w:rPr>
        <w:t>由于它们在不同的表中，所以它们都有单独的</w:t>
      </w:r>
      <w:r w:rsidR="00D9397D">
        <w:rPr>
          <w:rFonts w:hint="eastAsia"/>
        </w:rPr>
        <w:t>id</w:t>
      </w:r>
      <w:r w:rsidR="00D9397D">
        <w:rPr>
          <w:rFonts w:hint="eastAsia"/>
        </w:rPr>
        <w:t>。如果一起收藏，就可能出现，一个</w:t>
      </w:r>
      <w:r w:rsidR="00D9397D">
        <w:rPr>
          <w:rFonts w:hint="eastAsia"/>
        </w:rPr>
        <w:t>id</w:t>
      </w:r>
      <w:r w:rsidR="00D9397D">
        <w:rPr>
          <w:rFonts w:hint="eastAsia"/>
        </w:rPr>
        <w:t>既能对于文章又能对应具体的游戏了，所以我认为应该分开进行收藏管理——当然在前台的用户应该体会不到这一点——希望到时候我们做出来的效果能让前台用户体会不到差别。</w:t>
      </w:r>
    </w:p>
  </w:comment>
  <w:comment w:id="38" w:author="毛毛妈" w:date="2023-10-21T16:45:00Z" w:initials="CHY">
    <w:p w14:paraId="1F3D8614" w14:textId="1F3227B0" w:rsidR="005C10B9" w:rsidRDefault="005C10B9">
      <w:pPr>
        <w:pStyle w:val="a9"/>
      </w:pPr>
      <w:r>
        <w:rPr>
          <w:rStyle w:val="a8"/>
        </w:rPr>
        <w:annotationRef/>
      </w:r>
      <w:r w:rsidR="00292839">
        <w:rPr>
          <w:rFonts w:hint="eastAsia"/>
        </w:rPr>
        <w:t>同步修改即可</w:t>
      </w:r>
    </w:p>
  </w:comment>
  <w:comment w:id="39" w:author="裕卓 李" w:date="2023-10-21T17:06:00Z" w:initials="裕李">
    <w:p w14:paraId="7B0177F4" w14:textId="585454AB" w:rsidR="00FE55DC" w:rsidRDefault="00FE55D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理由同上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C09BD" w15:done="0"/>
  <w15:commentEx w15:paraId="75627A7B" w15:paraIdParent="66FC09BD" w15:done="0"/>
  <w15:commentEx w15:paraId="0E056FF1" w15:done="0"/>
  <w15:commentEx w15:paraId="476C67DA" w15:paraIdParent="0E056FF1" w15:done="0"/>
  <w15:commentEx w15:paraId="1F3D8614" w15:done="0"/>
  <w15:commentEx w15:paraId="7B0177F4" w15:paraIdParent="1F3D86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696958" w16cex:dateUtc="2023-10-21T08:35:00Z"/>
  <w16cex:commentExtensible w16cex:durableId="048DEBE4" w16cex:dateUtc="2023-10-21T08:53:00Z"/>
  <w16cex:commentExtensible w16cex:durableId="423349A9" w16cex:dateUtc="2023-10-21T09:00:00Z"/>
  <w16cex:commentExtensible w16cex:durableId="22A9D36D" w16cex:dateUtc="2023-10-21T08:45:00Z"/>
  <w16cex:commentExtensible w16cex:durableId="06367A2A" w16cex:dateUtc="2023-10-21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C09BD" w16cid:durableId="71696958"/>
  <w16cid:commentId w16cid:paraId="75627A7B" w16cid:durableId="048DEBE4"/>
  <w16cid:commentId w16cid:paraId="476C67DA" w16cid:durableId="423349A9"/>
  <w16cid:commentId w16cid:paraId="1F3D8614" w16cid:durableId="22A9D36D"/>
  <w16cid:commentId w16cid:paraId="7B0177F4" w16cid:durableId="06367A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D31"/>
    <w:multiLevelType w:val="multilevel"/>
    <w:tmpl w:val="0EFD3D31"/>
    <w:lvl w:ilvl="0">
      <w:start w:val="1"/>
      <w:numFmt w:val="decimalEnclosedCircle"/>
      <w:lvlText w:val="%1"/>
      <w:lvlJc w:val="left"/>
      <w:pPr>
        <w:ind w:left="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420"/>
      </w:pPr>
    </w:lvl>
    <w:lvl w:ilvl="2">
      <w:start w:val="1"/>
      <w:numFmt w:val="lowerRoman"/>
      <w:lvlText w:val="%3."/>
      <w:lvlJc w:val="right"/>
      <w:pPr>
        <w:ind w:left="1100" w:hanging="420"/>
      </w:pPr>
    </w:lvl>
    <w:lvl w:ilvl="3">
      <w:start w:val="1"/>
      <w:numFmt w:val="decimal"/>
      <w:lvlText w:val="%4."/>
      <w:lvlJc w:val="left"/>
      <w:pPr>
        <w:ind w:left="1520" w:hanging="420"/>
      </w:pPr>
    </w:lvl>
    <w:lvl w:ilvl="4">
      <w:start w:val="1"/>
      <w:numFmt w:val="lowerLetter"/>
      <w:lvlText w:val="%5)"/>
      <w:lvlJc w:val="left"/>
      <w:pPr>
        <w:ind w:left="1940" w:hanging="420"/>
      </w:pPr>
    </w:lvl>
    <w:lvl w:ilvl="5">
      <w:start w:val="1"/>
      <w:numFmt w:val="lowerRoman"/>
      <w:lvlText w:val="%6."/>
      <w:lvlJc w:val="right"/>
      <w:pPr>
        <w:ind w:left="2360" w:hanging="420"/>
      </w:pPr>
    </w:lvl>
    <w:lvl w:ilvl="6">
      <w:start w:val="1"/>
      <w:numFmt w:val="decimal"/>
      <w:lvlText w:val="%7."/>
      <w:lvlJc w:val="left"/>
      <w:pPr>
        <w:ind w:left="2780" w:hanging="420"/>
      </w:pPr>
    </w:lvl>
    <w:lvl w:ilvl="7">
      <w:start w:val="1"/>
      <w:numFmt w:val="lowerLetter"/>
      <w:lvlText w:val="%8)"/>
      <w:lvlJc w:val="left"/>
      <w:pPr>
        <w:ind w:left="3200" w:hanging="420"/>
      </w:pPr>
    </w:lvl>
    <w:lvl w:ilvl="8">
      <w:start w:val="1"/>
      <w:numFmt w:val="lowerRoman"/>
      <w:lvlText w:val="%9."/>
      <w:lvlJc w:val="right"/>
      <w:pPr>
        <w:ind w:left="3620" w:hanging="420"/>
      </w:pPr>
    </w:lvl>
  </w:abstractNum>
  <w:abstractNum w:abstractNumId="1" w15:restartNumberingAfterBreak="0">
    <w:nsid w:val="1881328F"/>
    <w:multiLevelType w:val="hybridMultilevel"/>
    <w:tmpl w:val="3C46BFCE"/>
    <w:lvl w:ilvl="0" w:tplc="206419A0">
      <w:start w:val="1"/>
      <w:numFmt w:val="decimal"/>
      <w:lvlText w:val="%1　"/>
      <w:lvlJc w:val="left"/>
      <w:pPr>
        <w:ind w:left="96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5" w:hanging="440"/>
      </w:pPr>
    </w:lvl>
    <w:lvl w:ilvl="2" w:tplc="0409001B" w:tentative="1">
      <w:start w:val="1"/>
      <w:numFmt w:val="lowerRoman"/>
      <w:lvlText w:val="%3."/>
      <w:lvlJc w:val="right"/>
      <w:pPr>
        <w:ind w:left="1845" w:hanging="440"/>
      </w:pPr>
    </w:lvl>
    <w:lvl w:ilvl="3" w:tplc="0409000F" w:tentative="1">
      <w:start w:val="1"/>
      <w:numFmt w:val="decimal"/>
      <w:lvlText w:val="%4."/>
      <w:lvlJc w:val="left"/>
      <w:pPr>
        <w:ind w:left="2285" w:hanging="440"/>
      </w:pPr>
    </w:lvl>
    <w:lvl w:ilvl="4" w:tplc="04090019" w:tentative="1">
      <w:start w:val="1"/>
      <w:numFmt w:val="lowerLetter"/>
      <w:lvlText w:val="%5)"/>
      <w:lvlJc w:val="left"/>
      <w:pPr>
        <w:ind w:left="2725" w:hanging="440"/>
      </w:pPr>
    </w:lvl>
    <w:lvl w:ilvl="5" w:tplc="0409001B" w:tentative="1">
      <w:start w:val="1"/>
      <w:numFmt w:val="lowerRoman"/>
      <w:lvlText w:val="%6."/>
      <w:lvlJc w:val="right"/>
      <w:pPr>
        <w:ind w:left="3165" w:hanging="440"/>
      </w:pPr>
    </w:lvl>
    <w:lvl w:ilvl="6" w:tplc="0409000F" w:tentative="1">
      <w:start w:val="1"/>
      <w:numFmt w:val="decimal"/>
      <w:lvlText w:val="%7."/>
      <w:lvlJc w:val="left"/>
      <w:pPr>
        <w:ind w:left="3605" w:hanging="440"/>
      </w:pPr>
    </w:lvl>
    <w:lvl w:ilvl="7" w:tplc="04090019" w:tentative="1">
      <w:start w:val="1"/>
      <w:numFmt w:val="lowerLetter"/>
      <w:lvlText w:val="%8)"/>
      <w:lvlJc w:val="left"/>
      <w:pPr>
        <w:ind w:left="4045" w:hanging="440"/>
      </w:pPr>
    </w:lvl>
    <w:lvl w:ilvl="8" w:tplc="0409001B" w:tentative="1">
      <w:start w:val="1"/>
      <w:numFmt w:val="lowerRoman"/>
      <w:lvlText w:val="%9."/>
      <w:lvlJc w:val="right"/>
      <w:pPr>
        <w:ind w:left="4485" w:hanging="440"/>
      </w:pPr>
    </w:lvl>
  </w:abstractNum>
  <w:abstractNum w:abstractNumId="2" w15:restartNumberingAfterBreak="0">
    <w:nsid w:val="18C26D2F"/>
    <w:multiLevelType w:val="multilevel"/>
    <w:tmpl w:val="18C26D2F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1A7D6D8B"/>
    <w:multiLevelType w:val="multilevel"/>
    <w:tmpl w:val="1A7D6D8B"/>
    <w:lvl w:ilvl="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3C20C16"/>
    <w:multiLevelType w:val="multilevel"/>
    <w:tmpl w:val="23C20C16"/>
    <w:lvl w:ilvl="0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250142FF"/>
    <w:multiLevelType w:val="hybridMultilevel"/>
    <w:tmpl w:val="E6644F22"/>
    <w:lvl w:ilvl="0" w:tplc="630E8BB0">
      <w:start w:val="1"/>
      <w:numFmt w:val="decimal"/>
      <w:lvlText w:val="%1　"/>
      <w:lvlJc w:val="left"/>
      <w:pPr>
        <w:ind w:left="967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870974"/>
    <w:multiLevelType w:val="hybridMultilevel"/>
    <w:tmpl w:val="2AA091E0"/>
    <w:lvl w:ilvl="0" w:tplc="8A72A92C">
      <w:start w:val="1"/>
      <w:numFmt w:val="decimal"/>
      <w:lvlText w:val="%1　"/>
      <w:lvlJc w:val="left"/>
      <w:pPr>
        <w:ind w:left="1490" w:hanging="440"/>
      </w:pPr>
      <w:rPr>
        <w:rFonts w:hint="eastAsia"/>
      </w:rPr>
    </w:lvl>
    <w:lvl w:ilvl="1" w:tplc="5BB9C341">
      <w:start w:val="1"/>
      <w:numFmt w:val="decimalEnclosedCircleChinese"/>
      <w:lvlText w:val="%2　"/>
      <w:lvlJc w:val="left"/>
      <w:pPr>
        <w:ind w:left="965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45" w:hanging="440"/>
      </w:pPr>
    </w:lvl>
    <w:lvl w:ilvl="3" w:tplc="0409000F" w:tentative="1">
      <w:start w:val="1"/>
      <w:numFmt w:val="decimal"/>
      <w:lvlText w:val="%4."/>
      <w:lvlJc w:val="left"/>
      <w:pPr>
        <w:ind w:left="2285" w:hanging="440"/>
      </w:pPr>
    </w:lvl>
    <w:lvl w:ilvl="4" w:tplc="04090019" w:tentative="1">
      <w:start w:val="1"/>
      <w:numFmt w:val="lowerLetter"/>
      <w:lvlText w:val="%5)"/>
      <w:lvlJc w:val="left"/>
      <w:pPr>
        <w:ind w:left="2725" w:hanging="440"/>
      </w:pPr>
    </w:lvl>
    <w:lvl w:ilvl="5" w:tplc="0409001B" w:tentative="1">
      <w:start w:val="1"/>
      <w:numFmt w:val="lowerRoman"/>
      <w:lvlText w:val="%6."/>
      <w:lvlJc w:val="right"/>
      <w:pPr>
        <w:ind w:left="3165" w:hanging="440"/>
      </w:pPr>
    </w:lvl>
    <w:lvl w:ilvl="6" w:tplc="0409000F" w:tentative="1">
      <w:start w:val="1"/>
      <w:numFmt w:val="decimal"/>
      <w:lvlText w:val="%7."/>
      <w:lvlJc w:val="left"/>
      <w:pPr>
        <w:ind w:left="3605" w:hanging="440"/>
      </w:pPr>
    </w:lvl>
    <w:lvl w:ilvl="7" w:tplc="04090019" w:tentative="1">
      <w:start w:val="1"/>
      <w:numFmt w:val="lowerLetter"/>
      <w:lvlText w:val="%8)"/>
      <w:lvlJc w:val="left"/>
      <w:pPr>
        <w:ind w:left="4045" w:hanging="440"/>
      </w:pPr>
    </w:lvl>
    <w:lvl w:ilvl="8" w:tplc="0409001B" w:tentative="1">
      <w:start w:val="1"/>
      <w:numFmt w:val="lowerRoman"/>
      <w:lvlText w:val="%9."/>
      <w:lvlJc w:val="right"/>
      <w:pPr>
        <w:ind w:left="4485" w:hanging="440"/>
      </w:pPr>
    </w:lvl>
  </w:abstractNum>
  <w:abstractNum w:abstractNumId="7" w15:restartNumberingAfterBreak="0">
    <w:nsid w:val="369076DF"/>
    <w:multiLevelType w:val="hybridMultilevel"/>
    <w:tmpl w:val="8E888C76"/>
    <w:lvl w:ilvl="0" w:tplc="5BB9C341">
      <w:start w:val="1"/>
      <w:numFmt w:val="decimalEnclosedCircleChinese"/>
      <w:lvlText w:val="%1　"/>
      <w:lvlJc w:val="left"/>
      <w:pPr>
        <w:ind w:left="967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94D676E"/>
    <w:multiLevelType w:val="singleLevel"/>
    <w:tmpl w:val="394D676E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3DE5464D"/>
    <w:multiLevelType w:val="multilevel"/>
    <w:tmpl w:val="3DE5464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9A577A"/>
    <w:multiLevelType w:val="hybridMultilevel"/>
    <w:tmpl w:val="6686C0E8"/>
    <w:lvl w:ilvl="0" w:tplc="8A72A92C">
      <w:start w:val="1"/>
      <w:numFmt w:val="decimal"/>
      <w:lvlText w:val="%1　"/>
      <w:lvlJc w:val="left"/>
      <w:pPr>
        <w:ind w:left="96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78403AE"/>
    <w:multiLevelType w:val="multilevel"/>
    <w:tmpl w:val="478403AE"/>
    <w:lvl w:ilvl="0">
      <w:start w:val="1"/>
      <w:numFmt w:val="decimalEnclosedCircle"/>
      <w:lvlText w:val="%1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12" w15:restartNumberingAfterBreak="0">
    <w:nsid w:val="5EA66105"/>
    <w:multiLevelType w:val="multilevel"/>
    <w:tmpl w:val="5EA6610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982F82"/>
    <w:multiLevelType w:val="hybridMultilevel"/>
    <w:tmpl w:val="1D6AF4EE"/>
    <w:lvl w:ilvl="0" w:tplc="5BB9C341">
      <w:start w:val="1"/>
      <w:numFmt w:val="decimalEnclosedCircleChinese"/>
      <w:lvlText w:val="%1　"/>
      <w:lvlJc w:val="left"/>
      <w:pPr>
        <w:ind w:left="96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5" w:hanging="440"/>
      </w:pPr>
    </w:lvl>
    <w:lvl w:ilvl="2" w:tplc="0409001B" w:tentative="1">
      <w:start w:val="1"/>
      <w:numFmt w:val="lowerRoman"/>
      <w:lvlText w:val="%3."/>
      <w:lvlJc w:val="right"/>
      <w:pPr>
        <w:ind w:left="1845" w:hanging="440"/>
      </w:pPr>
    </w:lvl>
    <w:lvl w:ilvl="3" w:tplc="0409000F" w:tentative="1">
      <w:start w:val="1"/>
      <w:numFmt w:val="decimal"/>
      <w:lvlText w:val="%4."/>
      <w:lvlJc w:val="left"/>
      <w:pPr>
        <w:ind w:left="2285" w:hanging="440"/>
      </w:pPr>
    </w:lvl>
    <w:lvl w:ilvl="4" w:tplc="04090019" w:tentative="1">
      <w:start w:val="1"/>
      <w:numFmt w:val="lowerLetter"/>
      <w:lvlText w:val="%5)"/>
      <w:lvlJc w:val="left"/>
      <w:pPr>
        <w:ind w:left="2725" w:hanging="440"/>
      </w:pPr>
    </w:lvl>
    <w:lvl w:ilvl="5" w:tplc="0409001B" w:tentative="1">
      <w:start w:val="1"/>
      <w:numFmt w:val="lowerRoman"/>
      <w:lvlText w:val="%6."/>
      <w:lvlJc w:val="right"/>
      <w:pPr>
        <w:ind w:left="3165" w:hanging="440"/>
      </w:pPr>
    </w:lvl>
    <w:lvl w:ilvl="6" w:tplc="0409000F" w:tentative="1">
      <w:start w:val="1"/>
      <w:numFmt w:val="decimal"/>
      <w:lvlText w:val="%7."/>
      <w:lvlJc w:val="left"/>
      <w:pPr>
        <w:ind w:left="3605" w:hanging="440"/>
      </w:pPr>
    </w:lvl>
    <w:lvl w:ilvl="7" w:tplc="04090019" w:tentative="1">
      <w:start w:val="1"/>
      <w:numFmt w:val="lowerLetter"/>
      <w:lvlText w:val="%8)"/>
      <w:lvlJc w:val="left"/>
      <w:pPr>
        <w:ind w:left="4045" w:hanging="440"/>
      </w:pPr>
    </w:lvl>
    <w:lvl w:ilvl="8" w:tplc="0409001B" w:tentative="1">
      <w:start w:val="1"/>
      <w:numFmt w:val="lowerRoman"/>
      <w:lvlText w:val="%9."/>
      <w:lvlJc w:val="right"/>
      <w:pPr>
        <w:ind w:left="4485" w:hanging="440"/>
      </w:pPr>
    </w:lvl>
  </w:abstractNum>
  <w:abstractNum w:abstractNumId="14" w15:restartNumberingAfterBreak="0">
    <w:nsid w:val="6843200F"/>
    <w:multiLevelType w:val="multilevel"/>
    <w:tmpl w:val="6843200F"/>
    <w:lvl w:ilvl="0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15" w15:restartNumberingAfterBreak="0">
    <w:nsid w:val="689263EA"/>
    <w:multiLevelType w:val="hybridMultilevel"/>
    <w:tmpl w:val="183ADC28"/>
    <w:lvl w:ilvl="0" w:tplc="FFFFFFFF">
      <w:start w:val="1"/>
      <w:numFmt w:val="decimal"/>
      <w:lvlText w:val="%1　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BF26CB5"/>
    <w:multiLevelType w:val="multilevel"/>
    <w:tmpl w:val="6BF26CB5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" w15:restartNumberingAfterBreak="0">
    <w:nsid w:val="6D227A92"/>
    <w:multiLevelType w:val="hybridMultilevel"/>
    <w:tmpl w:val="ECD0A4B8"/>
    <w:lvl w:ilvl="0" w:tplc="0409000F">
      <w:start w:val="1"/>
      <w:numFmt w:val="decimal"/>
      <w:lvlText w:val="%1.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8" w15:restartNumberingAfterBreak="0">
    <w:nsid w:val="6ED66A03"/>
    <w:multiLevelType w:val="multilevel"/>
    <w:tmpl w:val="697C4FAA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2370635"/>
    <w:multiLevelType w:val="hybridMultilevel"/>
    <w:tmpl w:val="94420AF6"/>
    <w:lvl w:ilvl="0" w:tplc="0409000F">
      <w:start w:val="1"/>
      <w:numFmt w:val="decimal"/>
      <w:lvlText w:val="%1."/>
      <w:lvlJc w:val="left"/>
      <w:pPr>
        <w:ind w:left="1325" w:hanging="440"/>
      </w:pPr>
    </w:lvl>
    <w:lvl w:ilvl="1" w:tplc="04090019" w:tentative="1">
      <w:start w:val="1"/>
      <w:numFmt w:val="lowerLetter"/>
      <w:lvlText w:val="%2)"/>
      <w:lvlJc w:val="left"/>
      <w:pPr>
        <w:ind w:left="1765" w:hanging="440"/>
      </w:pPr>
    </w:lvl>
    <w:lvl w:ilvl="2" w:tplc="0409001B" w:tentative="1">
      <w:start w:val="1"/>
      <w:numFmt w:val="lowerRoman"/>
      <w:lvlText w:val="%3."/>
      <w:lvlJc w:val="right"/>
      <w:pPr>
        <w:ind w:left="2205" w:hanging="440"/>
      </w:pPr>
    </w:lvl>
    <w:lvl w:ilvl="3" w:tplc="0409000F" w:tentative="1">
      <w:start w:val="1"/>
      <w:numFmt w:val="decimal"/>
      <w:lvlText w:val="%4."/>
      <w:lvlJc w:val="left"/>
      <w:pPr>
        <w:ind w:left="2645" w:hanging="440"/>
      </w:pPr>
    </w:lvl>
    <w:lvl w:ilvl="4" w:tplc="04090019" w:tentative="1">
      <w:start w:val="1"/>
      <w:numFmt w:val="lowerLetter"/>
      <w:lvlText w:val="%5)"/>
      <w:lvlJc w:val="left"/>
      <w:pPr>
        <w:ind w:left="3085" w:hanging="440"/>
      </w:pPr>
    </w:lvl>
    <w:lvl w:ilvl="5" w:tplc="0409001B" w:tentative="1">
      <w:start w:val="1"/>
      <w:numFmt w:val="lowerRoman"/>
      <w:lvlText w:val="%6."/>
      <w:lvlJc w:val="right"/>
      <w:pPr>
        <w:ind w:left="3525" w:hanging="440"/>
      </w:pPr>
    </w:lvl>
    <w:lvl w:ilvl="6" w:tplc="0409000F" w:tentative="1">
      <w:start w:val="1"/>
      <w:numFmt w:val="decimal"/>
      <w:lvlText w:val="%7."/>
      <w:lvlJc w:val="left"/>
      <w:pPr>
        <w:ind w:left="3965" w:hanging="440"/>
      </w:pPr>
    </w:lvl>
    <w:lvl w:ilvl="7" w:tplc="04090019" w:tentative="1">
      <w:start w:val="1"/>
      <w:numFmt w:val="lowerLetter"/>
      <w:lvlText w:val="%8)"/>
      <w:lvlJc w:val="left"/>
      <w:pPr>
        <w:ind w:left="4405" w:hanging="440"/>
      </w:pPr>
    </w:lvl>
    <w:lvl w:ilvl="8" w:tplc="0409001B" w:tentative="1">
      <w:start w:val="1"/>
      <w:numFmt w:val="lowerRoman"/>
      <w:lvlText w:val="%9."/>
      <w:lvlJc w:val="right"/>
      <w:pPr>
        <w:ind w:left="4845" w:hanging="440"/>
      </w:pPr>
    </w:lvl>
  </w:abstractNum>
  <w:abstractNum w:abstractNumId="20" w15:restartNumberingAfterBreak="0">
    <w:nsid w:val="759E01E5"/>
    <w:multiLevelType w:val="multilevel"/>
    <w:tmpl w:val="759E01E5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1" w15:restartNumberingAfterBreak="0">
    <w:nsid w:val="76A60CDF"/>
    <w:multiLevelType w:val="hybridMultilevel"/>
    <w:tmpl w:val="183ADC28"/>
    <w:lvl w:ilvl="0" w:tplc="206419A0">
      <w:start w:val="1"/>
      <w:numFmt w:val="decimal"/>
      <w:lvlText w:val="%1　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7ADA45D6"/>
    <w:multiLevelType w:val="hybridMultilevel"/>
    <w:tmpl w:val="4426CD50"/>
    <w:lvl w:ilvl="0" w:tplc="5BB9C341">
      <w:start w:val="1"/>
      <w:numFmt w:val="decimalEnclosedCircleChinese"/>
      <w:lvlText w:val="%1　"/>
      <w:lvlJc w:val="left"/>
      <w:pPr>
        <w:ind w:left="967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lowerLetter"/>
      <w:lvlText w:val="%5)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lowerLetter"/>
      <w:lvlText w:val="%8)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num w:numId="1" w16cid:durableId="514806683">
    <w:abstractNumId w:val="2"/>
  </w:num>
  <w:num w:numId="2" w16cid:durableId="2130272669">
    <w:abstractNumId w:val="14"/>
  </w:num>
  <w:num w:numId="3" w16cid:durableId="241331576">
    <w:abstractNumId w:val="4"/>
  </w:num>
  <w:num w:numId="4" w16cid:durableId="1537507095">
    <w:abstractNumId w:val="3"/>
  </w:num>
  <w:num w:numId="5" w16cid:durableId="1696420263">
    <w:abstractNumId w:val="0"/>
  </w:num>
  <w:num w:numId="6" w16cid:durableId="17195433">
    <w:abstractNumId w:val="11"/>
  </w:num>
  <w:num w:numId="7" w16cid:durableId="328139089">
    <w:abstractNumId w:val="8"/>
  </w:num>
  <w:num w:numId="8" w16cid:durableId="1098058758">
    <w:abstractNumId w:val="9"/>
  </w:num>
  <w:num w:numId="9" w16cid:durableId="897521851">
    <w:abstractNumId w:val="20"/>
  </w:num>
  <w:num w:numId="10" w16cid:durableId="384530625">
    <w:abstractNumId w:val="16"/>
  </w:num>
  <w:num w:numId="11" w16cid:durableId="1144355179">
    <w:abstractNumId w:val="12"/>
  </w:num>
  <w:num w:numId="12" w16cid:durableId="1706589739">
    <w:abstractNumId w:val="1"/>
  </w:num>
  <w:num w:numId="13" w16cid:durableId="1004626329">
    <w:abstractNumId w:val="22"/>
  </w:num>
  <w:num w:numId="14" w16cid:durableId="1153451368">
    <w:abstractNumId w:val="19"/>
  </w:num>
  <w:num w:numId="15" w16cid:durableId="1328627428">
    <w:abstractNumId w:val="13"/>
  </w:num>
  <w:num w:numId="16" w16cid:durableId="982810200">
    <w:abstractNumId w:val="10"/>
  </w:num>
  <w:num w:numId="17" w16cid:durableId="1691712961">
    <w:abstractNumId w:val="6"/>
  </w:num>
  <w:num w:numId="18" w16cid:durableId="935089535">
    <w:abstractNumId w:val="5"/>
  </w:num>
  <w:num w:numId="19" w16cid:durableId="687608210">
    <w:abstractNumId w:val="7"/>
  </w:num>
  <w:num w:numId="20" w16cid:durableId="1797942598">
    <w:abstractNumId w:val="21"/>
  </w:num>
  <w:num w:numId="21" w16cid:durableId="1677684563">
    <w:abstractNumId w:val="15"/>
  </w:num>
  <w:num w:numId="22" w16cid:durableId="1078984799">
    <w:abstractNumId w:val="18"/>
  </w:num>
  <w:num w:numId="23" w16cid:durableId="163737328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毛毛妈">
    <w15:presenceInfo w15:providerId="None" w15:userId="毛毛妈"/>
  </w15:person>
  <w15:person w15:author="裕卓 李">
    <w15:presenceInfo w15:providerId="Windows Live" w15:userId="a1a9dd7fdcb73e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attachedTemplate r:id="rId1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CF0E5C"/>
    <w:rsid w:val="00021AE5"/>
    <w:rsid w:val="00030415"/>
    <w:rsid w:val="00045613"/>
    <w:rsid w:val="00070B70"/>
    <w:rsid w:val="00071E89"/>
    <w:rsid w:val="00075E83"/>
    <w:rsid w:val="00082C82"/>
    <w:rsid w:val="0009462E"/>
    <w:rsid w:val="000B1826"/>
    <w:rsid w:val="000B2E56"/>
    <w:rsid w:val="000C182A"/>
    <w:rsid w:val="000C24C1"/>
    <w:rsid w:val="000C5111"/>
    <w:rsid w:val="001241D6"/>
    <w:rsid w:val="00143BDD"/>
    <w:rsid w:val="00144B73"/>
    <w:rsid w:val="00181ED3"/>
    <w:rsid w:val="001A3641"/>
    <w:rsid w:val="001B0B0B"/>
    <w:rsid w:val="001B1995"/>
    <w:rsid w:val="001B4AD6"/>
    <w:rsid w:val="001C4EE3"/>
    <w:rsid w:val="00201268"/>
    <w:rsid w:val="00216193"/>
    <w:rsid w:val="00223BD5"/>
    <w:rsid w:val="002506CA"/>
    <w:rsid w:val="00250AEB"/>
    <w:rsid w:val="00257867"/>
    <w:rsid w:val="00275CAC"/>
    <w:rsid w:val="00281506"/>
    <w:rsid w:val="00286F1D"/>
    <w:rsid w:val="002905B5"/>
    <w:rsid w:val="00291883"/>
    <w:rsid w:val="00292839"/>
    <w:rsid w:val="002A475E"/>
    <w:rsid w:val="002B1BF0"/>
    <w:rsid w:val="002B41E1"/>
    <w:rsid w:val="002B75BB"/>
    <w:rsid w:val="002C2C4F"/>
    <w:rsid w:val="002F6AA8"/>
    <w:rsid w:val="00303376"/>
    <w:rsid w:val="003223B3"/>
    <w:rsid w:val="00333A9A"/>
    <w:rsid w:val="00334F2A"/>
    <w:rsid w:val="0034259B"/>
    <w:rsid w:val="00342EF5"/>
    <w:rsid w:val="00347F5D"/>
    <w:rsid w:val="003556A8"/>
    <w:rsid w:val="00356D12"/>
    <w:rsid w:val="003630E1"/>
    <w:rsid w:val="00363125"/>
    <w:rsid w:val="003708DD"/>
    <w:rsid w:val="00371472"/>
    <w:rsid w:val="00371856"/>
    <w:rsid w:val="00377508"/>
    <w:rsid w:val="00392BA7"/>
    <w:rsid w:val="003A1DC1"/>
    <w:rsid w:val="003B4D40"/>
    <w:rsid w:val="003B597F"/>
    <w:rsid w:val="003B6FD1"/>
    <w:rsid w:val="003C78EF"/>
    <w:rsid w:val="00410942"/>
    <w:rsid w:val="00411B5C"/>
    <w:rsid w:val="004330C4"/>
    <w:rsid w:val="00451CD9"/>
    <w:rsid w:val="00452B03"/>
    <w:rsid w:val="00480F2C"/>
    <w:rsid w:val="00481CCB"/>
    <w:rsid w:val="0048530C"/>
    <w:rsid w:val="004B1A16"/>
    <w:rsid w:val="004C6C22"/>
    <w:rsid w:val="004F4526"/>
    <w:rsid w:val="004F73C2"/>
    <w:rsid w:val="005018AF"/>
    <w:rsid w:val="00506401"/>
    <w:rsid w:val="005212D2"/>
    <w:rsid w:val="00523CC4"/>
    <w:rsid w:val="005274C5"/>
    <w:rsid w:val="00533623"/>
    <w:rsid w:val="00565248"/>
    <w:rsid w:val="00577CDC"/>
    <w:rsid w:val="005845BB"/>
    <w:rsid w:val="00594BA6"/>
    <w:rsid w:val="005953DB"/>
    <w:rsid w:val="005A7F5F"/>
    <w:rsid w:val="005C10B9"/>
    <w:rsid w:val="005C162D"/>
    <w:rsid w:val="005E71DF"/>
    <w:rsid w:val="006105BC"/>
    <w:rsid w:val="00616546"/>
    <w:rsid w:val="0063450A"/>
    <w:rsid w:val="00642376"/>
    <w:rsid w:val="006520B1"/>
    <w:rsid w:val="00663BE6"/>
    <w:rsid w:val="006728BE"/>
    <w:rsid w:val="006A70F0"/>
    <w:rsid w:val="006C134F"/>
    <w:rsid w:val="006C1B45"/>
    <w:rsid w:val="006C3431"/>
    <w:rsid w:val="006C6613"/>
    <w:rsid w:val="006D01CF"/>
    <w:rsid w:val="006D1AF3"/>
    <w:rsid w:val="006E2241"/>
    <w:rsid w:val="006E3AD1"/>
    <w:rsid w:val="006E6163"/>
    <w:rsid w:val="006F4E0D"/>
    <w:rsid w:val="00714B04"/>
    <w:rsid w:val="00715D00"/>
    <w:rsid w:val="00731093"/>
    <w:rsid w:val="00743D2E"/>
    <w:rsid w:val="00750A5D"/>
    <w:rsid w:val="00754833"/>
    <w:rsid w:val="007622F6"/>
    <w:rsid w:val="00765FE1"/>
    <w:rsid w:val="007677CD"/>
    <w:rsid w:val="00773803"/>
    <w:rsid w:val="00777306"/>
    <w:rsid w:val="00791474"/>
    <w:rsid w:val="007944E4"/>
    <w:rsid w:val="007C5323"/>
    <w:rsid w:val="007D4CD5"/>
    <w:rsid w:val="007D6648"/>
    <w:rsid w:val="007E4CA4"/>
    <w:rsid w:val="007F0158"/>
    <w:rsid w:val="00822C19"/>
    <w:rsid w:val="00825CBE"/>
    <w:rsid w:val="00826969"/>
    <w:rsid w:val="00851230"/>
    <w:rsid w:val="0085142F"/>
    <w:rsid w:val="00857852"/>
    <w:rsid w:val="0086259D"/>
    <w:rsid w:val="00865E7A"/>
    <w:rsid w:val="00875C4C"/>
    <w:rsid w:val="00890C4F"/>
    <w:rsid w:val="00891D8C"/>
    <w:rsid w:val="00897E26"/>
    <w:rsid w:val="008A4693"/>
    <w:rsid w:val="008E46E7"/>
    <w:rsid w:val="008F40F9"/>
    <w:rsid w:val="008F529A"/>
    <w:rsid w:val="008F7668"/>
    <w:rsid w:val="00911D2F"/>
    <w:rsid w:val="00924221"/>
    <w:rsid w:val="00937965"/>
    <w:rsid w:val="009652FC"/>
    <w:rsid w:val="0097215F"/>
    <w:rsid w:val="00974134"/>
    <w:rsid w:val="0098687C"/>
    <w:rsid w:val="00991A1F"/>
    <w:rsid w:val="00993779"/>
    <w:rsid w:val="009A1390"/>
    <w:rsid w:val="009C2BCE"/>
    <w:rsid w:val="009D389D"/>
    <w:rsid w:val="009D7A75"/>
    <w:rsid w:val="009E478F"/>
    <w:rsid w:val="009E6763"/>
    <w:rsid w:val="00A0054A"/>
    <w:rsid w:val="00A100FA"/>
    <w:rsid w:val="00A41A40"/>
    <w:rsid w:val="00A428DA"/>
    <w:rsid w:val="00A50296"/>
    <w:rsid w:val="00A6762C"/>
    <w:rsid w:val="00A81551"/>
    <w:rsid w:val="00A82981"/>
    <w:rsid w:val="00AC1C20"/>
    <w:rsid w:val="00AC61C6"/>
    <w:rsid w:val="00AC78D0"/>
    <w:rsid w:val="00AD4D30"/>
    <w:rsid w:val="00AD602F"/>
    <w:rsid w:val="00AF4D6C"/>
    <w:rsid w:val="00B10441"/>
    <w:rsid w:val="00B2295A"/>
    <w:rsid w:val="00B44D07"/>
    <w:rsid w:val="00B51B07"/>
    <w:rsid w:val="00B613E7"/>
    <w:rsid w:val="00B713D5"/>
    <w:rsid w:val="00B82E07"/>
    <w:rsid w:val="00B86AEE"/>
    <w:rsid w:val="00BA2B56"/>
    <w:rsid w:val="00BA6479"/>
    <w:rsid w:val="00BB5CB7"/>
    <w:rsid w:val="00BB7144"/>
    <w:rsid w:val="00C036C9"/>
    <w:rsid w:val="00C07740"/>
    <w:rsid w:val="00C16422"/>
    <w:rsid w:val="00C200B2"/>
    <w:rsid w:val="00C267D9"/>
    <w:rsid w:val="00C64366"/>
    <w:rsid w:val="00C64C4C"/>
    <w:rsid w:val="00C83375"/>
    <w:rsid w:val="00C87E21"/>
    <w:rsid w:val="00CB353F"/>
    <w:rsid w:val="00CC6AC8"/>
    <w:rsid w:val="00CE19DD"/>
    <w:rsid w:val="00CE56F6"/>
    <w:rsid w:val="00CF2783"/>
    <w:rsid w:val="00CF3BBC"/>
    <w:rsid w:val="00CF586E"/>
    <w:rsid w:val="00D00866"/>
    <w:rsid w:val="00D36598"/>
    <w:rsid w:val="00D37521"/>
    <w:rsid w:val="00D4451A"/>
    <w:rsid w:val="00D60EEE"/>
    <w:rsid w:val="00D73DE7"/>
    <w:rsid w:val="00D9397D"/>
    <w:rsid w:val="00DA2022"/>
    <w:rsid w:val="00DA3C8C"/>
    <w:rsid w:val="00DA4542"/>
    <w:rsid w:val="00DB7BE7"/>
    <w:rsid w:val="00DC1EBF"/>
    <w:rsid w:val="00DC29D0"/>
    <w:rsid w:val="00DE7148"/>
    <w:rsid w:val="00E1567B"/>
    <w:rsid w:val="00E36B66"/>
    <w:rsid w:val="00E91DCA"/>
    <w:rsid w:val="00E91FFE"/>
    <w:rsid w:val="00EB3E0C"/>
    <w:rsid w:val="00EB50D5"/>
    <w:rsid w:val="00EE3F13"/>
    <w:rsid w:val="00EE54E9"/>
    <w:rsid w:val="00EF2174"/>
    <w:rsid w:val="00F0590F"/>
    <w:rsid w:val="00F15AB0"/>
    <w:rsid w:val="00F23EA6"/>
    <w:rsid w:val="00F25002"/>
    <w:rsid w:val="00F41E1D"/>
    <w:rsid w:val="00F5284E"/>
    <w:rsid w:val="00F7096F"/>
    <w:rsid w:val="00F83D69"/>
    <w:rsid w:val="00F91D60"/>
    <w:rsid w:val="00F9796E"/>
    <w:rsid w:val="00FB21BA"/>
    <w:rsid w:val="00FC4480"/>
    <w:rsid w:val="00FC5680"/>
    <w:rsid w:val="00FE3880"/>
    <w:rsid w:val="00FE55DC"/>
    <w:rsid w:val="00FE6442"/>
    <w:rsid w:val="00FF0491"/>
    <w:rsid w:val="00FF5748"/>
    <w:rsid w:val="01D40636"/>
    <w:rsid w:val="07501583"/>
    <w:rsid w:val="07F4548A"/>
    <w:rsid w:val="0D2B30E4"/>
    <w:rsid w:val="19AD4B52"/>
    <w:rsid w:val="1A4C08D0"/>
    <w:rsid w:val="236D0FBA"/>
    <w:rsid w:val="2E35520E"/>
    <w:rsid w:val="2FE03832"/>
    <w:rsid w:val="32AD2985"/>
    <w:rsid w:val="349875A9"/>
    <w:rsid w:val="42457B06"/>
    <w:rsid w:val="49DC6D90"/>
    <w:rsid w:val="4D134EF8"/>
    <w:rsid w:val="54940F2D"/>
    <w:rsid w:val="54D447C7"/>
    <w:rsid w:val="589B5661"/>
    <w:rsid w:val="5C316AEB"/>
    <w:rsid w:val="63E41CC9"/>
    <w:rsid w:val="67FE4C85"/>
    <w:rsid w:val="6ACF0E5C"/>
    <w:rsid w:val="6D535020"/>
    <w:rsid w:val="74CA02E0"/>
    <w:rsid w:val="771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8CC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FF049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center"/>
    </w:pPr>
    <w:rPr>
      <w:b/>
      <w:bCs/>
      <w:caps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character" w:styleId="a3">
    <w:name w:val="Strong"/>
    <w:qFormat/>
    <w:rPr>
      <w:b/>
      <w:bCs/>
    </w:rPr>
  </w:style>
  <w:style w:type="character" w:styleId="a4">
    <w:name w:val="Hyperlink"/>
    <w:uiPriority w:val="99"/>
    <w:qFormat/>
    <w:rPr>
      <w:color w:val="0000FF"/>
      <w:u w:val="single"/>
    </w:rPr>
  </w:style>
  <w:style w:type="paragraph" w:customStyle="1" w:styleId="Style5">
    <w:name w:val="_Style 5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paragraph" w:styleId="a6">
    <w:name w:val="Revision"/>
    <w:hidden/>
    <w:uiPriority w:val="99"/>
    <w:semiHidden/>
    <w:rsid w:val="006E6163"/>
    <w:rPr>
      <w:kern w:val="2"/>
      <w:sz w:val="21"/>
      <w:szCs w:val="24"/>
    </w:rPr>
  </w:style>
  <w:style w:type="paragraph" w:styleId="a7">
    <w:name w:val="Normal (Web)"/>
    <w:basedOn w:val="a"/>
    <w:uiPriority w:val="99"/>
    <w:unhideWhenUsed/>
    <w:rsid w:val="00C200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annotation reference"/>
    <w:basedOn w:val="a0"/>
    <w:rsid w:val="005C162D"/>
    <w:rPr>
      <w:sz w:val="21"/>
      <w:szCs w:val="21"/>
    </w:rPr>
  </w:style>
  <w:style w:type="paragraph" w:styleId="a9">
    <w:name w:val="annotation text"/>
    <w:basedOn w:val="a"/>
    <w:link w:val="aa"/>
    <w:rsid w:val="005C162D"/>
    <w:pPr>
      <w:jc w:val="left"/>
    </w:pPr>
  </w:style>
  <w:style w:type="character" w:customStyle="1" w:styleId="aa">
    <w:name w:val="批注文字 字符"/>
    <w:basedOn w:val="a0"/>
    <w:link w:val="a9"/>
    <w:rsid w:val="005C162D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5C162D"/>
    <w:rPr>
      <w:b/>
      <w:bCs/>
    </w:rPr>
  </w:style>
  <w:style w:type="character" w:customStyle="1" w:styleId="ac">
    <w:name w:val="批注主题 字符"/>
    <w:basedOn w:val="aa"/>
    <w:link w:val="ab"/>
    <w:rsid w:val="005C162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7805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32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microsoft.com/office/2011/relationships/people" Target="peop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663</TotalTime>
  <Pages>34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慧</dc:creator>
  <cp:lastModifiedBy>裕卓 李</cp:lastModifiedBy>
  <cp:revision>220</cp:revision>
  <dcterms:created xsi:type="dcterms:W3CDTF">2018-10-14T09:08:00Z</dcterms:created>
  <dcterms:modified xsi:type="dcterms:W3CDTF">2023-10-21T09:07:00Z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